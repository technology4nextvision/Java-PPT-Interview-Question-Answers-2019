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F5" w:rsidRPr="003B2BAF" w:rsidRDefault="0005171D">
      <w:pPr>
        <w:rPr>
          <w:rFonts w:ascii="Segoe UI" w:hAnsi="Segoe UI" w:cs="Segoe UI"/>
          <w:color w:val="212529"/>
          <w:shd w:val="clear" w:color="auto" w:fill="D9EDF7"/>
        </w:rPr>
      </w:pPr>
      <w:r w:rsidRPr="003B2BAF">
        <w:rPr>
          <w:rFonts w:ascii="Segoe UI" w:hAnsi="Segoe UI" w:cs="Segoe UI"/>
          <w:color w:val="212529"/>
          <w:shd w:val="clear" w:color="auto" w:fill="D9EDF7"/>
        </w:rPr>
        <w:t>What is Spring Security?</w:t>
      </w:r>
    </w:p>
    <w:p w:rsidR="0005171D" w:rsidRPr="003B2BAF" w:rsidRDefault="0005171D" w:rsidP="0005171D">
      <w:pPr>
        <w:pStyle w:val="NormalWeb"/>
        <w:shd w:val="clear" w:color="auto" w:fill="FFFFFF"/>
        <w:spacing w:before="0" w:beforeAutospacing="0"/>
        <w:rPr>
          <w:rFonts w:ascii="Segoe UI" w:hAnsi="Segoe UI" w:cs="Segoe UI"/>
          <w:color w:val="212529"/>
          <w:sz w:val="22"/>
          <w:szCs w:val="22"/>
        </w:rPr>
      </w:pPr>
      <w:r w:rsidRPr="003B2BAF">
        <w:rPr>
          <w:rFonts w:ascii="Segoe UI" w:hAnsi="Segoe UI" w:cs="Segoe UI"/>
          <w:color w:val="212529"/>
          <w:sz w:val="22"/>
          <w:szCs w:val="22"/>
        </w:rPr>
        <w:t>Spring Security provides </w:t>
      </w:r>
      <w:r w:rsidRPr="003B2BAF">
        <w:rPr>
          <w:rStyle w:val="Strong"/>
          <w:rFonts w:ascii="Segoe UI" w:hAnsi="Segoe UI" w:cs="Segoe UI"/>
          <w:color w:val="212529"/>
          <w:sz w:val="22"/>
          <w:szCs w:val="22"/>
        </w:rPr>
        <w:t>comprehensive security services</w:t>
      </w:r>
      <w:r w:rsidRPr="003B2BAF">
        <w:rPr>
          <w:rFonts w:ascii="Segoe UI" w:hAnsi="Segoe UI" w:cs="Segoe UI"/>
          <w:color w:val="212529"/>
          <w:sz w:val="22"/>
          <w:szCs w:val="22"/>
        </w:rPr>
        <w:t> for Java EE-based </w:t>
      </w:r>
      <w:r w:rsidRPr="003B2BAF">
        <w:rPr>
          <w:rStyle w:val="ilad"/>
          <w:rFonts w:ascii="Segoe UI" w:hAnsi="Segoe UI" w:cs="Segoe UI"/>
          <w:color w:val="212529"/>
          <w:sz w:val="22"/>
          <w:szCs w:val="22"/>
        </w:rPr>
        <w:t>enterprise</w:t>
      </w:r>
      <w:r w:rsidRPr="003B2BAF">
        <w:rPr>
          <w:rFonts w:ascii="Segoe UI" w:hAnsi="Segoe UI" w:cs="Segoe UI"/>
          <w:color w:val="212529"/>
          <w:sz w:val="22"/>
          <w:szCs w:val="22"/>
        </w:rPr>
        <w:t> software applications.</w:t>
      </w:r>
    </w:p>
    <w:p w:rsidR="0005171D" w:rsidRPr="003B2BAF" w:rsidRDefault="0005171D" w:rsidP="0005171D">
      <w:pPr>
        <w:pStyle w:val="NormalWeb"/>
        <w:shd w:val="clear" w:color="auto" w:fill="FFFFFF"/>
        <w:spacing w:before="0" w:beforeAutospacing="0"/>
        <w:rPr>
          <w:rFonts w:ascii="Segoe UI" w:hAnsi="Segoe UI" w:cs="Segoe UI"/>
          <w:color w:val="212529"/>
          <w:sz w:val="22"/>
          <w:szCs w:val="22"/>
        </w:rPr>
      </w:pPr>
      <w:r w:rsidRPr="003B2BAF">
        <w:rPr>
          <w:rFonts w:ascii="Segoe UI" w:hAnsi="Segoe UI" w:cs="Segoe UI"/>
          <w:color w:val="212529"/>
          <w:sz w:val="22"/>
          <w:szCs w:val="22"/>
        </w:rPr>
        <w:t>There are </w:t>
      </w:r>
      <w:r w:rsidRPr="003B2BAF">
        <w:rPr>
          <w:rStyle w:val="Strong"/>
          <w:rFonts w:ascii="Segoe UI" w:hAnsi="Segoe UI" w:cs="Segoe UI"/>
          <w:color w:val="212529"/>
          <w:sz w:val="22"/>
          <w:szCs w:val="22"/>
        </w:rPr>
        <w:t>two main areas</w:t>
      </w:r>
      <w:r w:rsidRPr="003B2BAF">
        <w:rPr>
          <w:rFonts w:ascii="Segoe UI" w:hAnsi="Segoe UI" w:cs="Segoe UI"/>
          <w:color w:val="212529"/>
          <w:sz w:val="22"/>
          <w:szCs w:val="22"/>
        </w:rPr>
        <w:t> that Spring Security targets. </w:t>
      </w:r>
      <w:r w:rsidRPr="003B2BAF">
        <w:rPr>
          <w:rStyle w:val="Strong"/>
          <w:rFonts w:ascii="Segoe UI" w:hAnsi="Segoe UI" w:cs="Segoe UI"/>
          <w:color w:val="212529"/>
          <w:sz w:val="22"/>
          <w:szCs w:val="22"/>
        </w:rPr>
        <w:t>"Authentication" </w:t>
      </w:r>
      <w:r w:rsidRPr="003B2BAF">
        <w:rPr>
          <w:rFonts w:ascii="Segoe UI" w:hAnsi="Segoe UI" w:cs="Segoe UI"/>
          <w:color w:val="212529"/>
          <w:sz w:val="22"/>
          <w:szCs w:val="22"/>
        </w:rPr>
        <w:t>is the process of establishing a principal is who they claim to be (a "principal" generally means a user, device or some other system which can perform an </w:t>
      </w:r>
      <w:r w:rsidRPr="003B2BAF">
        <w:rPr>
          <w:rStyle w:val="ilad"/>
          <w:rFonts w:ascii="Segoe UI" w:hAnsi="Segoe UI" w:cs="Segoe UI"/>
          <w:color w:val="212529"/>
          <w:sz w:val="22"/>
          <w:szCs w:val="22"/>
        </w:rPr>
        <w:t>action</w:t>
      </w:r>
      <w:r w:rsidRPr="003B2BAF">
        <w:rPr>
          <w:rFonts w:ascii="Segoe UI" w:hAnsi="Segoe UI" w:cs="Segoe UI"/>
          <w:color w:val="212529"/>
          <w:sz w:val="22"/>
          <w:szCs w:val="22"/>
        </w:rPr>
        <w:t> in your application).</w:t>
      </w:r>
      <w:r w:rsidRPr="003B2BAF">
        <w:rPr>
          <w:rStyle w:val="Strong"/>
          <w:rFonts w:ascii="Segoe UI" w:hAnsi="Segoe UI" w:cs="Segoe UI"/>
          <w:color w:val="212529"/>
          <w:sz w:val="22"/>
          <w:szCs w:val="22"/>
        </w:rPr>
        <w:t>"Authorization"</w:t>
      </w:r>
      <w:r w:rsidRPr="003B2BAF">
        <w:rPr>
          <w:rFonts w:ascii="Segoe UI" w:hAnsi="Segoe UI" w:cs="Segoe UI"/>
          <w:color w:val="212529"/>
          <w:sz w:val="22"/>
          <w:szCs w:val="22"/>
        </w:rPr>
        <w:t> refers to the process of deciding whether a principal is allowed to perform an action within your application.</w:t>
      </w:r>
    </w:p>
    <w:p w:rsidR="0005171D" w:rsidRPr="003B2BAF" w:rsidRDefault="0005171D" w:rsidP="0005171D">
      <w:pPr>
        <w:pStyle w:val="NormalWeb"/>
        <w:shd w:val="clear" w:color="auto" w:fill="FFFFFF"/>
        <w:spacing w:before="0" w:beforeAutospacing="0"/>
        <w:rPr>
          <w:rFonts w:ascii="Segoe UI" w:hAnsi="Segoe UI" w:cs="Segoe UI"/>
          <w:color w:val="212529"/>
          <w:sz w:val="22"/>
          <w:szCs w:val="22"/>
        </w:rPr>
      </w:pPr>
    </w:p>
    <w:p w:rsidR="0005171D" w:rsidRPr="003B2BAF" w:rsidRDefault="0005171D">
      <w:pPr>
        <w:rPr>
          <w:rFonts w:ascii="Segoe UI" w:hAnsi="Segoe UI" w:cs="Segoe UI"/>
          <w:color w:val="212529"/>
        </w:rPr>
      </w:pPr>
      <w:r w:rsidRPr="003B2BAF">
        <w:rPr>
          <w:rFonts w:ascii="Segoe UI" w:hAnsi="Segoe UI" w:cs="Segoe UI"/>
          <w:color w:val="212529"/>
        </w:rPr>
        <w:t xml:space="preserve">What is </w:t>
      </w:r>
      <w:proofErr w:type="spellStart"/>
      <w:r w:rsidRPr="003B2BAF">
        <w:rPr>
          <w:rFonts w:ascii="Segoe UI" w:hAnsi="Segoe UI" w:cs="Segoe UI"/>
          <w:color w:val="212529"/>
        </w:rPr>
        <w:t>Oauth</w:t>
      </w:r>
      <w:proofErr w:type="spellEnd"/>
      <w:r w:rsidRPr="003B2BAF">
        <w:rPr>
          <w:rFonts w:ascii="Segoe UI" w:hAnsi="Segoe UI" w:cs="Segoe UI"/>
          <w:color w:val="212529"/>
        </w:rPr>
        <w:t>?</w:t>
      </w:r>
    </w:p>
    <w:p w:rsidR="0005171D" w:rsidRPr="003B2BAF" w:rsidRDefault="0005171D">
      <w:pPr>
        <w:rPr>
          <w:rFonts w:ascii="Segoe UI" w:hAnsi="Segoe UI" w:cs="Segoe UI"/>
          <w:color w:val="212529"/>
          <w:shd w:val="clear" w:color="auto" w:fill="FFFFFF"/>
        </w:rPr>
      </w:pPr>
      <w:proofErr w:type="spellStart"/>
      <w:r w:rsidRPr="003B2BAF">
        <w:rPr>
          <w:rFonts w:ascii="Segoe UI" w:hAnsi="Segoe UI" w:cs="Segoe UI"/>
          <w:color w:val="212529"/>
          <w:shd w:val="clear" w:color="auto" w:fill="FFFFFF"/>
        </w:rPr>
        <w:t>OAuth</w:t>
      </w:r>
      <w:proofErr w:type="spellEnd"/>
      <w:r w:rsidRPr="003B2BAF">
        <w:rPr>
          <w:rFonts w:ascii="Segoe UI" w:hAnsi="Segoe UI" w:cs="Segoe UI"/>
          <w:color w:val="212529"/>
          <w:shd w:val="clear" w:color="auto" w:fill="FFFFFF"/>
        </w:rPr>
        <w:t xml:space="preserve"> is an open standard for authorization. </w:t>
      </w:r>
      <w:proofErr w:type="spellStart"/>
      <w:r w:rsidRPr="003B2BAF">
        <w:rPr>
          <w:rFonts w:ascii="Segoe UI" w:hAnsi="Segoe UI" w:cs="Segoe UI"/>
          <w:color w:val="212529"/>
          <w:shd w:val="clear" w:color="auto" w:fill="FFFFFF"/>
        </w:rPr>
        <w:t>OAuth</w:t>
      </w:r>
      <w:proofErr w:type="spellEnd"/>
      <w:r w:rsidRPr="003B2BAF">
        <w:rPr>
          <w:rFonts w:ascii="Segoe UI" w:hAnsi="Segoe UI" w:cs="Segoe UI"/>
          <w:color w:val="212529"/>
          <w:shd w:val="clear" w:color="auto" w:fill="FFFFFF"/>
        </w:rPr>
        <w:t xml:space="preserve"> provides client applications a 'secure delegated access' to server resources on behalf of a resource owner. It specifies a process for resource owners to authorize third-party access to their server resources without sharing their credentials.</w:t>
      </w:r>
    </w:p>
    <w:p w:rsidR="0005171D" w:rsidRPr="003B2BAF" w:rsidRDefault="0005171D">
      <w:pPr>
        <w:rPr>
          <w:rFonts w:ascii="Segoe UI" w:hAnsi="Segoe UI" w:cs="Segoe UI"/>
        </w:rPr>
      </w:pPr>
    </w:p>
    <w:p w:rsidR="0005171D" w:rsidRPr="003B2BAF" w:rsidRDefault="0005171D">
      <w:pPr>
        <w:rPr>
          <w:rFonts w:ascii="Segoe UI" w:hAnsi="Segoe UI" w:cs="Segoe UI"/>
          <w:color w:val="212529"/>
        </w:rPr>
      </w:pPr>
      <w:r w:rsidRPr="003B2BAF">
        <w:rPr>
          <w:rFonts w:ascii="Segoe UI" w:hAnsi="Segoe UI" w:cs="Segoe UI"/>
          <w:color w:val="212529"/>
        </w:rPr>
        <w:t>What is a security context?</w:t>
      </w:r>
    </w:p>
    <w:p w:rsidR="0005171D" w:rsidRPr="003B2BAF" w:rsidRDefault="0005171D">
      <w:pPr>
        <w:rPr>
          <w:rFonts w:ascii="Segoe UI" w:hAnsi="Segoe UI" w:cs="Segoe UI"/>
          <w:color w:val="212529"/>
          <w:shd w:val="clear" w:color="auto" w:fill="FFFFFF"/>
        </w:rPr>
      </w:pPr>
      <w:r w:rsidRPr="003B2BAF">
        <w:rPr>
          <w:rFonts w:ascii="Segoe UI" w:hAnsi="Segoe UI" w:cs="Segoe UI"/>
          <w:color w:val="212529"/>
          <w:shd w:val="clear" w:color="auto" w:fill="FFFFFF"/>
        </w:rPr>
        <w:t>Security context in Spring Security includes details of the principal currently using the application. Security context is always available to </w:t>
      </w:r>
      <w:r w:rsidRPr="003B2BAF">
        <w:rPr>
          <w:rStyle w:val="ilad"/>
          <w:rFonts w:ascii="Segoe UI" w:hAnsi="Segoe UI" w:cs="Segoe UI"/>
          <w:shd w:val="clear" w:color="auto" w:fill="FFFFFF"/>
        </w:rPr>
        <w:t>methods</w:t>
      </w:r>
      <w:r w:rsidRPr="003B2BAF">
        <w:rPr>
          <w:rFonts w:ascii="Segoe UI" w:hAnsi="Segoe UI" w:cs="Segoe UI"/>
          <w:color w:val="212529"/>
          <w:shd w:val="clear" w:color="auto" w:fill="FFFFFF"/>
        </w:rPr>
        <w:t> in the same thread of execution, even if the security context is not explicitly passed around as an argument to those methods.</w:t>
      </w:r>
    </w:p>
    <w:p w:rsidR="0005171D" w:rsidRPr="003B2BAF" w:rsidRDefault="0005171D">
      <w:pPr>
        <w:rPr>
          <w:rFonts w:ascii="Segoe UI" w:hAnsi="Segoe UI" w:cs="Segoe UI"/>
          <w:color w:val="212529"/>
          <w:shd w:val="clear" w:color="auto" w:fill="FFFFFF"/>
        </w:rPr>
      </w:pPr>
    </w:p>
    <w:p w:rsidR="0005171D" w:rsidRPr="003B2BAF" w:rsidRDefault="0005171D">
      <w:pPr>
        <w:rPr>
          <w:rFonts w:ascii="Segoe UI" w:hAnsi="Segoe UI" w:cs="Segoe UI"/>
          <w:color w:val="212529"/>
        </w:rPr>
      </w:pPr>
      <w:r w:rsidRPr="003B2BAF">
        <w:rPr>
          <w:rFonts w:ascii="Segoe UI" w:hAnsi="Segoe UI" w:cs="Segoe UI"/>
          <w:color w:val="212529"/>
        </w:rPr>
        <w:t>What is security principal?</w:t>
      </w:r>
    </w:p>
    <w:p w:rsidR="0005171D" w:rsidRPr="0005171D" w:rsidRDefault="0005171D" w:rsidP="0005171D">
      <w:pPr>
        <w:shd w:val="clear" w:color="auto" w:fill="FFFFFF"/>
        <w:spacing w:after="100" w:afterAutospacing="1" w:line="240" w:lineRule="auto"/>
        <w:rPr>
          <w:rFonts w:ascii="Segoe UI" w:eastAsia="Times New Roman" w:hAnsi="Segoe UI" w:cs="Segoe UI"/>
          <w:color w:val="212529"/>
        </w:rPr>
      </w:pPr>
      <w:proofErr w:type="spellStart"/>
      <w:r w:rsidRPr="0005171D">
        <w:rPr>
          <w:rFonts w:ascii="Segoe UI" w:eastAsia="Times New Roman" w:hAnsi="Segoe UI" w:cs="Segoe UI"/>
          <w:color w:val="212529"/>
        </w:rPr>
        <w:t>SecurityContextHolder</w:t>
      </w:r>
      <w:proofErr w:type="spellEnd"/>
      <w:r w:rsidRPr="0005171D">
        <w:rPr>
          <w:rFonts w:ascii="Segoe UI" w:eastAsia="Times New Roman" w:hAnsi="Segoe UI" w:cs="Segoe UI"/>
          <w:color w:val="212529"/>
        </w:rPr>
        <w:t xml:space="preserve"> stores the principal currently interacting with the application. The principal is the currently </w:t>
      </w:r>
      <w:r w:rsidRPr="003B2BAF">
        <w:rPr>
          <w:rFonts w:ascii="Segoe UI" w:eastAsia="Times New Roman" w:hAnsi="Segoe UI" w:cs="Segoe UI"/>
          <w:color w:val="212529"/>
        </w:rPr>
        <w:t>logged</w:t>
      </w:r>
      <w:r w:rsidRPr="0005171D">
        <w:rPr>
          <w:rFonts w:ascii="Segoe UI" w:eastAsia="Times New Roman" w:hAnsi="Segoe UI" w:cs="Segoe UI"/>
          <w:color w:val="212529"/>
        </w:rPr>
        <w:t> in user that you retrieve it through the security context.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05171D">
        <w:rPr>
          <w:rFonts w:ascii="Segoe UI" w:eastAsia="Times New Roman" w:hAnsi="Segoe UI" w:cs="Segoe UI"/>
          <w:color w:val="212529"/>
        </w:rPr>
        <w:t xml:space="preserve">Object principal </w:t>
      </w:r>
      <w:r w:rsidRPr="0005171D">
        <w:rPr>
          <w:rFonts w:ascii="Segoe UI" w:eastAsia="Times New Roman" w:hAnsi="Segoe UI" w:cs="Segoe UI"/>
          <w:color w:val="333333"/>
        </w:rPr>
        <w:t>=</w:t>
      </w:r>
      <w:r w:rsidRPr="0005171D">
        <w:rPr>
          <w:rFonts w:ascii="Segoe UI" w:eastAsia="Times New Roman" w:hAnsi="Segoe UI" w:cs="Segoe UI"/>
          <w:color w:val="212529"/>
        </w:rPr>
        <w:t xml:space="preserve"> </w:t>
      </w:r>
      <w:proofErr w:type="gramStart"/>
      <w:r w:rsidRPr="0005171D">
        <w:rPr>
          <w:rFonts w:ascii="Segoe UI" w:eastAsia="Times New Roman" w:hAnsi="Segoe UI" w:cs="Segoe UI"/>
          <w:color w:val="212529"/>
        </w:rPr>
        <w:t>SecurityContextHolder</w:t>
      </w:r>
      <w:r w:rsidRPr="0005171D">
        <w:rPr>
          <w:rFonts w:ascii="Segoe UI" w:eastAsia="Times New Roman" w:hAnsi="Segoe UI" w:cs="Segoe UI"/>
          <w:color w:val="333333"/>
        </w:rPr>
        <w:t>.</w:t>
      </w:r>
      <w:r w:rsidRPr="0005171D">
        <w:rPr>
          <w:rFonts w:ascii="Segoe UI" w:eastAsia="Times New Roman" w:hAnsi="Segoe UI" w:cs="Segoe UI"/>
          <w:color w:val="0000CC"/>
        </w:rPr>
        <w:t>getContext</w:t>
      </w:r>
      <w:r w:rsidRPr="0005171D">
        <w:rPr>
          <w:rFonts w:ascii="Segoe UI" w:eastAsia="Times New Roman" w:hAnsi="Segoe UI" w:cs="Segoe UI"/>
          <w:color w:val="333333"/>
        </w:rPr>
        <w:t>(</w:t>
      </w:r>
      <w:proofErr w:type="gramEnd"/>
      <w:r w:rsidRPr="0005171D">
        <w:rPr>
          <w:rFonts w:ascii="Segoe UI" w:eastAsia="Times New Roman" w:hAnsi="Segoe UI" w:cs="Segoe UI"/>
          <w:color w:val="333333"/>
        </w:rPr>
        <w:t>).</w:t>
      </w:r>
      <w:r w:rsidRPr="0005171D">
        <w:rPr>
          <w:rFonts w:ascii="Segoe UI" w:eastAsia="Times New Roman" w:hAnsi="Segoe UI" w:cs="Segoe UI"/>
          <w:color w:val="0000CC"/>
        </w:rPr>
        <w:t>getAuthentication</w:t>
      </w:r>
      <w:r w:rsidRPr="0005171D">
        <w:rPr>
          <w:rFonts w:ascii="Segoe UI" w:eastAsia="Times New Roman" w:hAnsi="Segoe UI" w:cs="Segoe UI"/>
          <w:color w:val="333333"/>
        </w:rPr>
        <w:t>().</w:t>
      </w:r>
      <w:r w:rsidRPr="0005171D">
        <w:rPr>
          <w:rFonts w:ascii="Segoe UI" w:eastAsia="Times New Roman" w:hAnsi="Segoe UI" w:cs="Segoe UI"/>
          <w:color w:val="0000CC"/>
        </w:rPr>
        <w:t>getPrincipal</w:t>
      </w:r>
      <w:r w:rsidRPr="0005171D">
        <w:rPr>
          <w:rFonts w:ascii="Segoe UI" w:eastAsia="Times New Roman" w:hAnsi="Segoe UI" w:cs="Segoe UI"/>
          <w:color w:val="333333"/>
        </w:rPr>
        <w: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proofErr w:type="gramStart"/>
      <w:r w:rsidRPr="0005171D">
        <w:rPr>
          <w:rFonts w:ascii="Segoe UI" w:eastAsia="Times New Roman" w:hAnsi="Segoe UI" w:cs="Segoe UI"/>
          <w:b/>
          <w:bCs/>
          <w:color w:val="008800"/>
        </w:rPr>
        <w:t>if</w:t>
      </w:r>
      <w:proofErr w:type="gramEnd"/>
      <w:r w:rsidRPr="0005171D">
        <w:rPr>
          <w:rFonts w:ascii="Segoe UI" w:eastAsia="Times New Roman" w:hAnsi="Segoe UI" w:cs="Segoe UI"/>
          <w:color w:val="212529"/>
        </w:rPr>
        <w:t xml:space="preserve"> </w:t>
      </w:r>
      <w:r w:rsidRPr="0005171D">
        <w:rPr>
          <w:rFonts w:ascii="Segoe UI" w:eastAsia="Times New Roman" w:hAnsi="Segoe UI" w:cs="Segoe UI"/>
          <w:color w:val="333333"/>
        </w:rPr>
        <w:t>(</w:t>
      </w:r>
      <w:r w:rsidRPr="0005171D">
        <w:rPr>
          <w:rFonts w:ascii="Segoe UI" w:eastAsia="Times New Roman" w:hAnsi="Segoe UI" w:cs="Segoe UI"/>
          <w:color w:val="212529"/>
        </w:rPr>
        <w:t xml:space="preserve">principal </w:t>
      </w:r>
      <w:proofErr w:type="spellStart"/>
      <w:r w:rsidRPr="0005171D">
        <w:rPr>
          <w:rFonts w:ascii="Segoe UI" w:eastAsia="Times New Roman" w:hAnsi="Segoe UI" w:cs="Segoe UI"/>
          <w:b/>
          <w:bCs/>
          <w:color w:val="008800"/>
        </w:rPr>
        <w:t>instanceof</w:t>
      </w:r>
      <w:proofErr w:type="spellEnd"/>
      <w:r w:rsidRPr="0005171D">
        <w:rPr>
          <w:rFonts w:ascii="Segoe UI" w:eastAsia="Times New Roman" w:hAnsi="Segoe UI" w:cs="Segoe UI"/>
          <w:color w:val="212529"/>
        </w:rPr>
        <w:t xml:space="preserve"> </w:t>
      </w:r>
      <w:proofErr w:type="spellStart"/>
      <w:r w:rsidRPr="0005171D">
        <w:rPr>
          <w:rFonts w:ascii="Segoe UI" w:eastAsia="Times New Roman" w:hAnsi="Segoe UI" w:cs="Segoe UI"/>
          <w:color w:val="212529"/>
        </w:rPr>
        <w:t>UserDetails</w:t>
      </w:r>
      <w:proofErr w:type="spellEnd"/>
      <w:r w:rsidRPr="0005171D">
        <w:rPr>
          <w:rFonts w:ascii="Segoe UI" w:eastAsia="Times New Roman" w:hAnsi="Segoe UI" w:cs="Segoe UI"/>
          <w:color w:val="333333"/>
        </w:rPr>
        <w:t>)</w:t>
      </w:r>
      <w:r w:rsidRPr="0005171D">
        <w:rPr>
          <w:rFonts w:ascii="Segoe UI" w:eastAsia="Times New Roman" w:hAnsi="Segoe UI" w:cs="Segoe UI"/>
          <w:color w:val="212529"/>
        </w:rPr>
        <w:t xml:space="preserve"> </w:t>
      </w:r>
      <w:r w:rsidRPr="0005171D">
        <w:rPr>
          <w:rFonts w:ascii="Segoe UI" w:eastAsia="Times New Roman" w:hAnsi="Segoe UI" w:cs="Segoe UI"/>
          <w:color w:val="333333"/>
        </w:rPr>
        <w: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05171D">
        <w:rPr>
          <w:rFonts w:ascii="Segoe UI" w:eastAsia="Times New Roman" w:hAnsi="Segoe UI" w:cs="Segoe UI"/>
          <w:color w:val="212529"/>
        </w:rPr>
        <w:t xml:space="preserve">String </w:t>
      </w:r>
      <w:r w:rsidRPr="003B2BAF">
        <w:rPr>
          <w:rFonts w:ascii="Segoe UI" w:eastAsia="Times New Roman" w:hAnsi="Segoe UI" w:cs="Segoe UI"/>
          <w:color w:val="212529"/>
        </w:rPr>
        <w:t>username</w:t>
      </w:r>
      <w:r w:rsidRPr="0005171D">
        <w:rPr>
          <w:rFonts w:ascii="Segoe UI" w:eastAsia="Times New Roman" w:hAnsi="Segoe UI" w:cs="Segoe UI"/>
          <w:color w:val="212529"/>
        </w:rPr>
        <w:t xml:space="preserve"> </w:t>
      </w:r>
      <w:r w:rsidRPr="0005171D">
        <w:rPr>
          <w:rFonts w:ascii="Segoe UI" w:eastAsia="Times New Roman" w:hAnsi="Segoe UI" w:cs="Segoe UI"/>
          <w:color w:val="333333"/>
        </w:rPr>
        <w:t>=</w:t>
      </w:r>
      <w:r w:rsidRPr="0005171D">
        <w:rPr>
          <w:rFonts w:ascii="Segoe UI" w:eastAsia="Times New Roman" w:hAnsi="Segoe UI" w:cs="Segoe UI"/>
          <w:color w:val="212529"/>
        </w:rPr>
        <w:t xml:space="preserve"> </w:t>
      </w:r>
      <w:r w:rsidRPr="0005171D">
        <w:rPr>
          <w:rFonts w:ascii="Segoe UI" w:eastAsia="Times New Roman" w:hAnsi="Segoe UI" w:cs="Segoe UI"/>
          <w:color w:val="333333"/>
        </w:rPr>
        <w:t>((</w:t>
      </w:r>
      <w:proofErr w:type="spellStart"/>
      <w:r w:rsidRPr="0005171D">
        <w:rPr>
          <w:rFonts w:ascii="Segoe UI" w:eastAsia="Times New Roman" w:hAnsi="Segoe UI" w:cs="Segoe UI"/>
          <w:color w:val="212529"/>
        </w:rPr>
        <w:t>UserDetails</w:t>
      </w:r>
      <w:proofErr w:type="spellEnd"/>
      <w:proofErr w:type="gramStart"/>
      <w:r w:rsidRPr="0005171D">
        <w:rPr>
          <w:rFonts w:ascii="Segoe UI" w:eastAsia="Times New Roman" w:hAnsi="Segoe UI" w:cs="Segoe UI"/>
          <w:color w:val="333333"/>
        </w:rPr>
        <w:t>)</w:t>
      </w:r>
      <w:r w:rsidRPr="0005171D">
        <w:rPr>
          <w:rFonts w:ascii="Segoe UI" w:eastAsia="Times New Roman" w:hAnsi="Segoe UI" w:cs="Segoe UI"/>
          <w:color w:val="212529"/>
        </w:rPr>
        <w:t>principal</w:t>
      </w:r>
      <w:proofErr w:type="gramEnd"/>
      <w:r w:rsidRPr="0005171D">
        <w:rPr>
          <w:rFonts w:ascii="Segoe UI" w:eastAsia="Times New Roman" w:hAnsi="Segoe UI" w:cs="Segoe UI"/>
          <w:color w:val="333333"/>
        </w:rPr>
        <w:t>).</w:t>
      </w:r>
      <w:proofErr w:type="spellStart"/>
      <w:r w:rsidRPr="0005171D">
        <w:rPr>
          <w:rFonts w:ascii="Segoe UI" w:eastAsia="Times New Roman" w:hAnsi="Segoe UI" w:cs="Segoe UI"/>
          <w:color w:val="0000CC"/>
        </w:rPr>
        <w:t>getUsername</w:t>
      </w:r>
      <w:proofErr w:type="spellEnd"/>
      <w:r w:rsidRPr="0005171D">
        <w:rPr>
          <w:rFonts w:ascii="Segoe UI" w:eastAsia="Times New Roman" w:hAnsi="Segoe UI" w:cs="Segoe UI"/>
          <w:color w:val="333333"/>
        </w:rPr>
        <w: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05171D">
        <w:rPr>
          <w:rFonts w:ascii="Segoe UI" w:eastAsia="Times New Roman" w:hAnsi="Segoe UI" w:cs="Segoe UI"/>
          <w:color w:val="333333"/>
        </w:rPr>
        <w:t>}</w:t>
      </w:r>
      <w:r w:rsidRPr="0005171D">
        <w:rPr>
          <w:rFonts w:ascii="Segoe UI" w:eastAsia="Times New Roman" w:hAnsi="Segoe UI" w:cs="Segoe UI"/>
          <w:color w:val="212529"/>
        </w:rPr>
        <w:t xml:space="preserve"> </w:t>
      </w:r>
      <w:r w:rsidRPr="0005171D">
        <w:rPr>
          <w:rFonts w:ascii="Segoe UI" w:eastAsia="Times New Roman" w:hAnsi="Segoe UI" w:cs="Segoe UI"/>
          <w:b/>
          <w:bCs/>
          <w:color w:val="008800"/>
        </w:rPr>
        <w:t>else</w:t>
      </w:r>
      <w:r w:rsidRPr="0005171D">
        <w:rPr>
          <w:rFonts w:ascii="Segoe UI" w:eastAsia="Times New Roman" w:hAnsi="Segoe UI" w:cs="Segoe UI"/>
          <w:color w:val="212529"/>
        </w:rPr>
        <w:t xml:space="preserve"> </w:t>
      </w:r>
      <w:r w:rsidRPr="0005171D">
        <w:rPr>
          <w:rFonts w:ascii="Segoe UI" w:eastAsia="Times New Roman" w:hAnsi="Segoe UI" w:cs="Segoe UI"/>
          <w:color w:val="333333"/>
        </w:rPr>
        <w: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05171D">
        <w:rPr>
          <w:rFonts w:ascii="Segoe UI" w:eastAsia="Times New Roman" w:hAnsi="Segoe UI" w:cs="Segoe UI"/>
          <w:color w:val="212529"/>
        </w:rPr>
        <w:t xml:space="preserve">String username </w:t>
      </w:r>
      <w:r w:rsidRPr="0005171D">
        <w:rPr>
          <w:rFonts w:ascii="Segoe UI" w:eastAsia="Times New Roman" w:hAnsi="Segoe UI" w:cs="Segoe UI"/>
          <w:color w:val="333333"/>
        </w:rPr>
        <w:t>=</w:t>
      </w:r>
      <w:r w:rsidRPr="0005171D">
        <w:rPr>
          <w:rFonts w:ascii="Segoe UI" w:eastAsia="Times New Roman" w:hAnsi="Segoe UI" w:cs="Segoe UI"/>
          <w:color w:val="212529"/>
        </w:rPr>
        <w:t xml:space="preserve"> </w:t>
      </w:r>
      <w:proofErr w:type="spellStart"/>
      <w:proofErr w:type="gramStart"/>
      <w:r w:rsidRPr="0005171D">
        <w:rPr>
          <w:rFonts w:ascii="Segoe UI" w:eastAsia="Times New Roman" w:hAnsi="Segoe UI" w:cs="Segoe UI"/>
          <w:color w:val="212529"/>
        </w:rPr>
        <w:t>principal</w:t>
      </w:r>
      <w:r w:rsidRPr="0005171D">
        <w:rPr>
          <w:rFonts w:ascii="Segoe UI" w:eastAsia="Times New Roman" w:hAnsi="Segoe UI" w:cs="Segoe UI"/>
          <w:color w:val="333333"/>
        </w:rPr>
        <w:t>.</w:t>
      </w:r>
      <w:r w:rsidRPr="0005171D">
        <w:rPr>
          <w:rFonts w:ascii="Segoe UI" w:eastAsia="Times New Roman" w:hAnsi="Segoe UI" w:cs="Segoe UI"/>
          <w:color w:val="0000CC"/>
        </w:rPr>
        <w:t>toString</w:t>
      </w:r>
      <w:proofErr w:type="spellEnd"/>
      <w:r w:rsidRPr="0005171D">
        <w:rPr>
          <w:rFonts w:ascii="Segoe UI" w:eastAsia="Times New Roman" w:hAnsi="Segoe UI" w:cs="Segoe UI"/>
          <w:color w:val="333333"/>
        </w:rPr>
        <w:t>(</w:t>
      </w:r>
      <w:proofErr w:type="gramEnd"/>
      <w:r w:rsidRPr="0005171D">
        <w:rPr>
          <w:rFonts w:ascii="Segoe UI" w:eastAsia="Times New Roman" w:hAnsi="Segoe UI" w:cs="Segoe UI"/>
          <w:color w:val="333333"/>
        </w:rPr>
        <w:t>);</w:t>
      </w:r>
    </w:p>
    <w:p w:rsidR="0005171D" w:rsidRPr="0005171D" w:rsidRDefault="0005171D" w:rsidP="000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05171D">
        <w:rPr>
          <w:rFonts w:ascii="Segoe UI" w:eastAsia="Times New Roman" w:hAnsi="Segoe UI" w:cs="Segoe UI"/>
          <w:color w:val="333333"/>
        </w:rPr>
        <w:t>}</w:t>
      </w:r>
    </w:p>
    <w:p w:rsidR="0005171D" w:rsidRPr="003B2BAF" w:rsidRDefault="0005171D">
      <w:pPr>
        <w:rPr>
          <w:rFonts w:ascii="Segoe UI" w:hAnsi="Segoe UI" w:cs="Segoe UI"/>
        </w:rPr>
      </w:pPr>
    </w:p>
    <w:p w:rsidR="004F1B46" w:rsidRPr="004F1B46" w:rsidRDefault="004F1B46" w:rsidP="004F1B46">
      <w:pPr>
        <w:spacing w:after="0" w:line="240" w:lineRule="auto"/>
        <w:rPr>
          <w:rFonts w:ascii="Segoe UI" w:eastAsia="Times New Roman" w:hAnsi="Segoe UI" w:cs="Segoe UI"/>
        </w:rPr>
      </w:pPr>
      <w:r w:rsidRPr="003B2BAF">
        <w:rPr>
          <w:rFonts w:ascii="Segoe UI" w:eastAsia="Times New Roman" w:hAnsi="Segoe UI" w:cs="Segoe UI"/>
          <w:color w:val="212529"/>
        </w:rPr>
        <w:t>How do I enable Spring Security in Java Web application?</w:t>
      </w:r>
    </w:p>
    <w:p w:rsidR="0005171D" w:rsidRPr="003B2BAF" w:rsidRDefault="0005171D">
      <w:pPr>
        <w:rPr>
          <w:rFonts w:ascii="Segoe UI" w:hAnsi="Segoe UI" w:cs="Segoe UI"/>
        </w:rPr>
      </w:pP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 xml:space="preserve">To enable </w:t>
      </w:r>
      <w:proofErr w:type="gramStart"/>
      <w:r w:rsidRPr="004F1B46">
        <w:rPr>
          <w:rFonts w:ascii="Segoe UI" w:eastAsia="Times New Roman" w:hAnsi="Segoe UI" w:cs="Segoe UI"/>
          <w:color w:val="212529"/>
        </w:rPr>
        <w:t>Spring</w:t>
      </w:r>
      <w:proofErr w:type="gramEnd"/>
      <w:r w:rsidRPr="004F1B46">
        <w:rPr>
          <w:rFonts w:ascii="Segoe UI" w:eastAsia="Times New Roman" w:hAnsi="Segoe UI" w:cs="Segoe UI"/>
          <w:color w:val="212529"/>
        </w:rPr>
        <w:t xml:space="preserve"> security in Java Web application, you need to do configure three things,</w:t>
      </w:r>
    </w:p>
    <w:p w:rsidR="004F1B46" w:rsidRPr="004F1B46" w:rsidRDefault="004F1B46" w:rsidP="004F1B46">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declare a delegating proxy filter in web.xml,</w:t>
      </w:r>
    </w:p>
    <w:p w:rsidR="004F1B46" w:rsidRPr="004F1B46" w:rsidRDefault="004F1B46" w:rsidP="004F1B46">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 xml:space="preserve">add </w:t>
      </w:r>
      <w:proofErr w:type="spellStart"/>
      <w:r w:rsidRPr="004F1B46">
        <w:rPr>
          <w:rFonts w:ascii="Segoe UI" w:eastAsia="Times New Roman" w:hAnsi="Segoe UI" w:cs="Segoe UI"/>
          <w:color w:val="212529"/>
        </w:rPr>
        <w:t>ContextLoaderListener</w:t>
      </w:r>
      <w:proofErr w:type="spellEnd"/>
      <w:r w:rsidRPr="004F1B46">
        <w:rPr>
          <w:rFonts w:ascii="Segoe UI" w:eastAsia="Times New Roman" w:hAnsi="Segoe UI" w:cs="Segoe UI"/>
          <w:color w:val="212529"/>
        </w:rPr>
        <w:t xml:space="preserve"> in web.xml,</w:t>
      </w:r>
    </w:p>
    <w:p w:rsidR="004F1B46" w:rsidRPr="004F1B46" w:rsidRDefault="004F1B46" w:rsidP="004F1B46">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proofErr w:type="gramStart"/>
      <w:r w:rsidRPr="004F1B46">
        <w:rPr>
          <w:rFonts w:ascii="Segoe UI" w:eastAsia="Times New Roman" w:hAnsi="Segoe UI" w:cs="Segoe UI"/>
          <w:color w:val="212529"/>
        </w:rPr>
        <w:t>and</w:t>
      </w:r>
      <w:proofErr w:type="gramEnd"/>
      <w:r w:rsidRPr="004F1B46">
        <w:rPr>
          <w:rFonts w:ascii="Segoe UI" w:eastAsia="Times New Roman" w:hAnsi="Segoe UI" w:cs="Segoe UI"/>
          <w:color w:val="212529"/>
        </w:rPr>
        <w:t xml:space="preserve"> provide actual security constraints on applicationContext-Security.xml </w:t>
      </w:r>
      <w:r w:rsidRPr="003B2BAF">
        <w:rPr>
          <w:rFonts w:ascii="Segoe UI" w:eastAsia="Times New Roman" w:hAnsi="Segoe UI" w:cs="Segoe UI"/>
          <w:color w:val="212529"/>
        </w:rPr>
        <w:t>file</w:t>
      </w:r>
      <w:r w:rsidRPr="004F1B46">
        <w:rPr>
          <w:rFonts w:ascii="Segoe UI" w:eastAsia="Times New Roman" w:hAnsi="Segoe UI" w:cs="Segoe UI"/>
          <w:color w:val="212529"/>
        </w:rPr>
        <w:t>.</w:t>
      </w:r>
    </w:p>
    <w:p w:rsidR="004F1B46" w:rsidRPr="003B2BAF" w:rsidRDefault="004F1B46" w:rsidP="004F1B46">
      <w:pPr>
        <w:rPr>
          <w:rFonts w:ascii="Segoe UI" w:eastAsia="Times New Roman" w:hAnsi="Segoe UI" w:cs="Segoe UI"/>
          <w:color w:val="212529"/>
          <w:shd w:val="clear" w:color="auto" w:fill="FFFFFF"/>
        </w:rPr>
      </w:pPr>
      <w:r w:rsidRPr="003B2BAF">
        <w:rPr>
          <w:rFonts w:ascii="Segoe UI" w:eastAsia="Times New Roman" w:hAnsi="Segoe UI" w:cs="Segoe UI"/>
          <w:color w:val="212529"/>
          <w:shd w:val="clear" w:color="auto" w:fill="FFFFFF"/>
        </w:rPr>
        <w:t xml:space="preserve">Since </w:t>
      </w:r>
      <w:proofErr w:type="gramStart"/>
      <w:r w:rsidRPr="003B2BAF">
        <w:rPr>
          <w:rFonts w:ascii="Segoe UI" w:eastAsia="Times New Roman" w:hAnsi="Segoe UI" w:cs="Segoe UI"/>
          <w:color w:val="212529"/>
          <w:shd w:val="clear" w:color="auto" w:fill="FFFFFF"/>
        </w:rPr>
        <w:t>Spring</w:t>
      </w:r>
      <w:proofErr w:type="gramEnd"/>
      <w:r w:rsidRPr="003B2BAF">
        <w:rPr>
          <w:rFonts w:ascii="Segoe UI" w:eastAsia="Times New Roman" w:hAnsi="Segoe UI" w:cs="Segoe UI"/>
          <w:color w:val="212529"/>
          <w:shd w:val="clear" w:color="auto" w:fill="FFFFFF"/>
        </w:rPr>
        <w:t xml:space="preserve"> security uses a chain of filters to implement various security constraints, also known as security chain filter, it relies on web container for the initialization of delegating filter proxy.</w:t>
      </w:r>
    </w:p>
    <w:p w:rsidR="004F1B46" w:rsidRPr="003B2BAF" w:rsidRDefault="004F1B46" w:rsidP="004F1B46">
      <w:pPr>
        <w:rPr>
          <w:rFonts w:ascii="Segoe UI" w:eastAsia="Times New Roman"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Which filter class is required for spring security?</w:t>
      </w:r>
    </w:p>
    <w:p w:rsidR="004F1B46" w:rsidRPr="003B2BAF" w:rsidRDefault="004F1B46" w:rsidP="004F1B46">
      <w:pPr>
        <w:rPr>
          <w:rFonts w:ascii="Segoe UI" w:hAnsi="Segoe UI" w:cs="Segoe UI"/>
          <w:color w:val="212529"/>
          <w:shd w:val="clear" w:color="auto" w:fill="FFFFFF"/>
        </w:rPr>
      </w:pPr>
      <w:proofErr w:type="gramStart"/>
      <w:r w:rsidRPr="003B2BAF">
        <w:rPr>
          <w:rFonts w:ascii="Segoe UI" w:hAnsi="Segoe UI" w:cs="Segoe UI"/>
          <w:color w:val="212529"/>
          <w:shd w:val="clear" w:color="auto" w:fill="FFFFFF"/>
        </w:rPr>
        <w:t xml:space="preserve">The </w:t>
      </w:r>
      <w:proofErr w:type="spellStart"/>
      <w:r w:rsidRPr="003B2BAF">
        <w:rPr>
          <w:rFonts w:ascii="Segoe UI" w:hAnsi="Segoe UI" w:cs="Segoe UI"/>
          <w:color w:val="212529"/>
          <w:shd w:val="clear" w:color="auto" w:fill="FFFFFF"/>
        </w:rPr>
        <w:t>DelegatingFilterProxy</w:t>
      </w:r>
      <w:proofErr w:type="spellEnd"/>
      <w:r w:rsidRPr="003B2BAF">
        <w:rPr>
          <w:rFonts w:ascii="Segoe UI" w:hAnsi="Segoe UI" w:cs="Segoe UI"/>
          <w:color w:val="212529"/>
          <w:shd w:val="clear" w:color="auto" w:fill="FFFFFF"/>
        </w:rPr>
        <w:t xml:space="preserve"> class from </w:t>
      </w:r>
      <w:proofErr w:type="spellStart"/>
      <w:r w:rsidRPr="003B2BAF">
        <w:rPr>
          <w:rStyle w:val="ilad"/>
          <w:rFonts w:ascii="Segoe UI" w:hAnsi="Segoe UI" w:cs="Segoe UI"/>
          <w:shd w:val="clear" w:color="auto" w:fill="FFFFFF"/>
        </w:rPr>
        <w:t>package</w:t>
      </w:r>
      <w:r w:rsidRPr="003B2BAF">
        <w:rPr>
          <w:rFonts w:ascii="Segoe UI" w:hAnsi="Segoe UI" w:cs="Segoe UI"/>
          <w:color w:val="212529"/>
          <w:shd w:val="clear" w:color="auto" w:fill="FFFFFF"/>
        </w:rPr>
        <w:t>org.springframework</w:t>
      </w:r>
      <w:proofErr w:type="spellEnd"/>
      <w:r w:rsidRPr="003B2BAF">
        <w:rPr>
          <w:rFonts w:ascii="Segoe UI" w:hAnsi="Segoe UI" w:cs="Segoe UI"/>
          <w:color w:val="212529"/>
          <w:shd w:val="clear" w:color="auto" w:fill="FFFFFF"/>
        </w:rPr>
        <w:t>.</w:t>
      </w:r>
      <w:proofErr w:type="gramEnd"/>
      <w:r w:rsidRPr="003B2BAF">
        <w:rPr>
          <w:rFonts w:ascii="Segoe UI" w:hAnsi="Segoe UI" w:cs="Segoe UI"/>
          <w:color w:val="212529"/>
          <w:shd w:val="clear" w:color="auto" w:fill="FFFFFF"/>
        </w:rPr>
        <w:t xml:space="preserve"> </w:t>
      </w:r>
      <w:proofErr w:type="spellStart"/>
      <w:proofErr w:type="gramStart"/>
      <w:r w:rsidRPr="003B2BAF">
        <w:rPr>
          <w:rFonts w:ascii="Segoe UI" w:hAnsi="Segoe UI" w:cs="Segoe UI"/>
          <w:color w:val="212529"/>
          <w:shd w:val="clear" w:color="auto" w:fill="FFFFFF"/>
        </w:rPr>
        <w:t>web.filter</w:t>
      </w:r>
      <w:proofErr w:type="spellEnd"/>
      <w:proofErr w:type="gramEnd"/>
      <w:r w:rsidRPr="003B2BAF">
        <w:rPr>
          <w:rFonts w:ascii="Segoe UI" w:hAnsi="Segoe UI" w:cs="Segoe UI"/>
          <w:color w:val="212529"/>
          <w:shd w:val="clear" w:color="auto" w:fill="FFFFFF"/>
        </w:rPr>
        <w:t xml:space="preserve"> is required.</w:t>
      </w:r>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Minimum java and spring version required for spring security?</w:t>
      </w:r>
    </w:p>
    <w:p w:rsidR="004F1B46" w:rsidRPr="003B2BAF" w:rsidRDefault="004F1B46" w:rsidP="004F1B46">
      <w:pPr>
        <w:rPr>
          <w:rFonts w:ascii="Segoe UI" w:hAnsi="Segoe UI" w:cs="Segoe UI"/>
          <w:color w:val="212529"/>
          <w:shd w:val="clear" w:color="auto" w:fill="FFFFFF"/>
        </w:rPr>
      </w:pPr>
      <w:proofErr w:type="gramStart"/>
      <w:r w:rsidRPr="003B2BAF">
        <w:rPr>
          <w:rFonts w:ascii="Segoe UI" w:hAnsi="Segoe UI" w:cs="Segoe UI"/>
          <w:color w:val="212529"/>
          <w:shd w:val="clear" w:color="auto" w:fill="FFFFFF"/>
        </w:rPr>
        <w:t xml:space="preserve">Spring security 3.0 and </w:t>
      </w:r>
      <w:proofErr w:type="spellStart"/>
      <w:r w:rsidRPr="003B2BAF">
        <w:rPr>
          <w:rFonts w:ascii="Segoe UI" w:hAnsi="Segoe UI" w:cs="Segoe UI"/>
          <w:color w:val="212529"/>
          <w:shd w:val="clear" w:color="auto" w:fill="FFFFFF"/>
        </w:rPr>
        <w:t>jdk</w:t>
      </w:r>
      <w:proofErr w:type="spellEnd"/>
      <w:r w:rsidRPr="003B2BAF">
        <w:rPr>
          <w:rFonts w:ascii="Segoe UI" w:hAnsi="Segoe UI" w:cs="Segoe UI"/>
          <w:color w:val="212529"/>
          <w:shd w:val="clear" w:color="auto" w:fill="FFFFFF"/>
        </w:rPr>
        <w:t xml:space="preserve"> 1.5.</w:t>
      </w:r>
      <w:proofErr w:type="gramEnd"/>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Mention other filters in spring security and its purpose.</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proofErr w:type="spellStart"/>
      <w:r w:rsidRPr="003B2BAF">
        <w:rPr>
          <w:rFonts w:ascii="Segoe UI" w:eastAsia="Times New Roman" w:hAnsi="Segoe UI" w:cs="Segoe UI"/>
          <w:b/>
          <w:bCs/>
          <w:color w:val="212529"/>
        </w:rPr>
        <w:t>SecurityContextIntegrationFilter</w:t>
      </w:r>
      <w:proofErr w:type="spellEnd"/>
      <w:r w:rsidRPr="004F1B46">
        <w:rPr>
          <w:rFonts w:ascii="Segoe UI" w:eastAsia="Times New Roman" w:hAnsi="Segoe UI" w:cs="Segoe UI"/>
          <w:color w:val="212529"/>
        </w:rPr>
        <w:t xml:space="preserve">: establishes </w:t>
      </w:r>
      <w:proofErr w:type="spellStart"/>
      <w:r w:rsidRPr="004F1B46">
        <w:rPr>
          <w:rFonts w:ascii="Segoe UI" w:eastAsia="Times New Roman" w:hAnsi="Segoe UI" w:cs="Segoe UI"/>
          <w:color w:val="212529"/>
        </w:rPr>
        <w:t>SecurityContext</w:t>
      </w:r>
      <w:proofErr w:type="spellEnd"/>
      <w:r w:rsidRPr="004F1B46">
        <w:rPr>
          <w:rFonts w:ascii="Segoe UI" w:eastAsia="Times New Roman" w:hAnsi="Segoe UI" w:cs="Segoe UI"/>
          <w:color w:val="212529"/>
        </w:rPr>
        <w:t xml:space="preserve"> and maintains between HTTP requests.</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proofErr w:type="spellStart"/>
      <w:r w:rsidRPr="003B2BAF">
        <w:rPr>
          <w:rFonts w:ascii="Segoe UI" w:eastAsia="Times New Roman" w:hAnsi="Segoe UI" w:cs="Segoe UI"/>
          <w:b/>
          <w:bCs/>
          <w:color w:val="212529"/>
        </w:rPr>
        <w:t>LogoutFilter</w:t>
      </w:r>
      <w:proofErr w:type="spellEnd"/>
      <w:r w:rsidRPr="004F1B46">
        <w:rPr>
          <w:rFonts w:ascii="Segoe UI" w:eastAsia="Times New Roman" w:hAnsi="Segoe UI" w:cs="Segoe UI"/>
          <w:color w:val="212529"/>
        </w:rPr>
        <w:t xml:space="preserve">: clears </w:t>
      </w:r>
      <w:proofErr w:type="spellStart"/>
      <w:r w:rsidRPr="004F1B46">
        <w:rPr>
          <w:rFonts w:ascii="Segoe UI" w:eastAsia="Times New Roman" w:hAnsi="Segoe UI" w:cs="Segoe UI"/>
          <w:color w:val="212529"/>
        </w:rPr>
        <w:t>SecurityContextHolder</w:t>
      </w:r>
      <w:proofErr w:type="spellEnd"/>
      <w:r w:rsidRPr="004F1B46">
        <w:rPr>
          <w:rFonts w:ascii="Segoe UI" w:eastAsia="Times New Roman" w:hAnsi="Segoe UI" w:cs="Segoe UI"/>
          <w:color w:val="212529"/>
        </w:rPr>
        <w:t xml:space="preserve"> when logout requested.</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proofErr w:type="spellStart"/>
      <w:r w:rsidRPr="003B2BAF">
        <w:rPr>
          <w:rFonts w:ascii="Segoe UI" w:eastAsia="Times New Roman" w:hAnsi="Segoe UI" w:cs="Segoe UI"/>
          <w:b/>
          <w:bCs/>
          <w:color w:val="212529"/>
        </w:rPr>
        <w:t>UsernamePasswordAuthenticationFilter</w:t>
      </w:r>
      <w:proofErr w:type="spellEnd"/>
      <w:r w:rsidRPr="004F1B46">
        <w:rPr>
          <w:rFonts w:ascii="Segoe UI" w:eastAsia="Times New Roman" w:hAnsi="Segoe UI" w:cs="Segoe UI"/>
          <w:color w:val="212529"/>
        </w:rPr>
        <w:t xml:space="preserve">: places Authentication into the </w:t>
      </w:r>
      <w:proofErr w:type="spellStart"/>
      <w:r w:rsidRPr="004F1B46">
        <w:rPr>
          <w:rFonts w:ascii="Segoe UI" w:eastAsia="Times New Roman" w:hAnsi="Segoe UI" w:cs="Segoe UI"/>
          <w:color w:val="212529"/>
        </w:rPr>
        <w:t>SecurityContext</w:t>
      </w:r>
      <w:proofErr w:type="spellEnd"/>
      <w:r w:rsidRPr="004F1B46">
        <w:rPr>
          <w:rFonts w:ascii="Segoe UI" w:eastAsia="Times New Roman" w:hAnsi="Segoe UI" w:cs="Segoe UI"/>
          <w:color w:val="212529"/>
        </w:rPr>
        <w:t xml:space="preserve"> on login request.</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proofErr w:type="spellStart"/>
      <w:r w:rsidRPr="003B2BAF">
        <w:rPr>
          <w:rFonts w:ascii="Segoe UI" w:eastAsia="Times New Roman" w:hAnsi="Segoe UI" w:cs="Segoe UI"/>
          <w:b/>
          <w:bCs/>
          <w:color w:val="212529"/>
        </w:rPr>
        <w:t>ExceptionTranslationFilter</w:t>
      </w:r>
      <w:proofErr w:type="spellEnd"/>
      <w:r w:rsidRPr="004F1B46">
        <w:rPr>
          <w:rFonts w:ascii="Segoe UI" w:eastAsia="Times New Roman" w:hAnsi="Segoe UI" w:cs="Segoe UI"/>
          <w:color w:val="212529"/>
        </w:rPr>
        <w:t xml:space="preserve">: converts </w:t>
      </w:r>
      <w:proofErr w:type="spellStart"/>
      <w:r w:rsidRPr="004F1B46">
        <w:rPr>
          <w:rFonts w:ascii="Segoe UI" w:eastAsia="Times New Roman" w:hAnsi="Segoe UI" w:cs="Segoe UI"/>
          <w:color w:val="212529"/>
        </w:rPr>
        <w:t>SpringSecurity</w:t>
      </w:r>
      <w:proofErr w:type="spellEnd"/>
      <w:r w:rsidRPr="004F1B46">
        <w:rPr>
          <w:rFonts w:ascii="Segoe UI" w:eastAsia="Times New Roman" w:hAnsi="Segoe UI" w:cs="Segoe UI"/>
          <w:color w:val="212529"/>
        </w:rPr>
        <w:t xml:space="preserve"> exceptions into HTTP response or redirect.</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proofErr w:type="spellStart"/>
      <w:r w:rsidRPr="003B2BAF">
        <w:rPr>
          <w:rFonts w:ascii="Segoe UI" w:eastAsia="Times New Roman" w:hAnsi="Segoe UI" w:cs="Segoe UI"/>
          <w:b/>
          <w:bCs/>
          <w:color w:val="212529"/>
        </w:rPr>
        <w:t>FilterSecurityInterceptor</w:t>
      </w:r>
      <w:proofErr w:type="spellEnd"/>
      <w:r w:rsidRPr="004F1B46">
        <w:rPr>
          <w:rFonts w:ascii="Segoe UI" w:eastAsia="Times New Roman" w:hAnsi="Segoe UI" w:cs="Segoe UI"/>
          <w:color w:val="212529"/>
        </w:rPr>
        <w:t xml:space="preserve">: authorize web requests based on </w:t>
      </w:r>
      <w:proofErr w:type="spellStart"/>
      <w:r w:rsidRPr="004F1B46">
        <w:rPr>
          <w:rFonts w:ascii="Segoe UI" w:eastAsia="Times New Roman" w:hAnsi="Segoe UI" w:cs="Segoe UI"/>
          <w:color w:val="212529"/>
        </w:rPr>
        <w:t>config</w:t>
      </w:r>
      <w:proofErr w:type="spellEnd"/>
      <w:r w:rsidRPr="004F1B46">
        <w:rPr>
          <w:rFonts w:ascii="Segoe UI" w:eastAsia="Times New Roman" w:hAnsi="Segoe UI" w:cs="Segoe UI"/>
          <w:color w:val="212529"/>
        </w:rPr>
        <w:t xml:space="preserve"> attributes and authorities.</w:t>
      </w: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color w:val="212529"/>
        </w:rPr>
      </w:pPr>
      <w:proofErr w:type="gramStart"/>
      <w:r w:rsidRPr="003B2BAF">
        <w:rPr>
          <w:rFonts w:ascii="Segoe UI" w:hAnsi="Segoe UI" w:cs="Segoe UI"/>
          <w:color w:val="212529"/>
        </w:rPr>
        <w:t>Types of authentication that spring supports.</w:t>
      </w:r>
      <w:proofErr w:type="gramEnd"/>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HTTP Basic authentication,</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HTTP digest,</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Form based,</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lastRenderedPageBreak/>
        <w:t>Using LDAP,</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Using LDAP,</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Using LDAP,</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OAUTH,</w:t>
      </w:r>
    </w:p>
    <w:p w:rsidR="004F1B46" w:rsidRPr="004F1B46" w:rsidRDefault="004F1B46" w:rsidP="004F1B46">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Automatic remember me authentication.</w:t>
      </w: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color w:val="212529"/>
        </w:rPr>
      </w:pPr>
      <w:r w:rsidRPr="003B2BAF">
        <w:rPr>
          <w:rFonts w:ascii="Segoe UI" w:hAnsi="Segoe UI" w:cs="Segoe UI"/>
          <w:color w:val="212529"/>
        </w:rPr>
        <w:t>Explain BASIC authentication.</w:t>
      </w:r>
    </w:p>
    <w:p w:rsidR="004F1B46" w:rsidRPr="003B2BAF" w:rsidRDefault="004F1B46" w:rsidP="004F1B46">
      <w:pPr>
        <w:rPr>
          <w:rFonts w:ascii="Segoe UI" w:hAnsi="Segoe UI" w:cs="Segoe UI"/>
          <w:color w:val="212529"/>
          <w:shd w:val="clear" w:color="auto" w:fill="FFFFFF"/>
        </w:rPr>
      </w:pPr>
      <w:r w:rsidRPr="003B2BAF">
        <w:rPr>
          <w:rFonts w:ascii="Segoe UI" w:hAnsi="Segoe UI" w:cs="Segoe UI"/>
          <w:color w:val="212529"/>
          <w:shd w:val="clear" w:color="auto" w:fill="FFFFFF"/>
        </w:rPr>
        <w:t>Basic authentication is a simple authentication scheme built into the HTTP protocol. The client sends HTTP requests with the Authorization header that contains the </w:t>
      </w:r>
      <w:r w:rsidRPr="003B2BAF">
        <w:rPr>
          <w:rStyle w:val="ilad"/>
          <w:rFonts w:ascii="Segoe UI" w:hAnsi="Segoe UI" w:cs="Segoe UI"/>
          <w:shd w:val="clear" w:color="auto" w:fill="FFFFFF"/>
        </w:rPr>
        <w:t>word</w:t>
      </w:r>
      <w:r w:rsidRPr="003B2BAF">
        <w:rPr>
          <w:rFonts w:ascii="Segoe UI" w:hAnsi="Segoe UI" w:cs="Segoe UI"/>
          <w:color w:val="212529"/>
          <w:shd w:val="clear" w:color="auto" w:fill="FFFFFF"/>
        </w:rPr>
        <w:t> </w:t>
      </w:r>
      <w:r w:rsidRPr="003B2BAF">
        <w:rPr>
          <w:rStyle w:val="Strong"/>
          <w:rFonts w:ascii="Segoe UI" w:hAnsi="Segoe UI" w:cs="Segoe UI"/>
          <w:color w:val="212529"/>
          <w:shd w:val="clear" w:color="auto" w:fill="FFFFFF"/>
        </w:rPr>
        <w:t>Basic</w:t>
      </w:r>
      <w:r w:rsidRPr="003B2BAF">
        <w:rPr>
          <w:rFonts w:ascii="Segoe UI" w:hAnsi="Segoe UI" w:cs="Segoe UI"/>
          <w:color w:val="212529"/>
          <w:shd w:val="clear" w:color="auto" w:fill="FFFFFF"/>
        </w:rPr>
        <w:t> word followed by a space and a </w:t>
      </w:r>
      <w:r w:rsidRPr="003B2BAF">
        <w:rPr>
          <w:rStyle w:val="Strong"/>
          <w:rFonts w:ascii="Segoe UI" w:hAnsi="Segoe UI" w:cs="Segoe UI"/>
          <w:color w:val="212529"/>
          <w:shd w:val="clear" w:color="auto" w:fill="FFFFFF"/>
        </w:rPr>
        <w:t>base64-encoded string </w:t>
      </w:r>
      <w:proofErr w:type="spellStart"/>
      <w:r w:rsidRPr="003B2BAF">
        <w:rPr>
          <w:rStyle w:val="Strong"/>
          <w:rFonts w:ascii="Segoe UI" w:hAnsi="Segoe UI" w:cs="Segoe UI"/>
          <w:color w:val="212529"/>
          <w:shd w:val="clear" w:color="auto" w:fill="FFFFFF"/>
        </w:rPr>
        <w:t>username</w:t>
      </w:r>
      <w:proofErr w:type="gramStart"/>
      <w:r w:rsidRPr="003B2BAF">
        <w:rPr>
          <w:rStyle w:val="Strong"/>
          <w:rFonts w:ascii="Segoe UI" w:hAnsi="Segoe UI" w:cs="Segoe UI"/>
          <w:color w:val="212529"/>
          <w:shd w:val="clear" w:color="auto" w:fill="FFFFFF"/>
        </w:rPr>
        <w:t>:</w:t>
      </w:r>
      <w:r w:rsidRPr="003B2BAF">
        <w:rPr>
          <w:rStyle w:val="ilad"/>
          <w:rFonts w:ascii="Segoe UI" w:hAnsi="Segoe UI" w:cs="Segoe UI"/>
          <w:b/>
          <w:bCs/>
          <w:color w:val="212529"/>
          <w:shd w:val="clear" w:color="auto" w:fill="FFFFFF"/>
        </w:rPr>
        <w:t>password</w:t>
      </w:r>
      <w:proofErr w:type="spellEnd"/>
      <w:proofErr w:type="gramEnd"/>
      <w:r w:rsidRPr="003B2BAF">
        <w:rPr>
          <w:rFonts w:ascii="Segoe UI" w:hAnsi="Segoe UI" w:cs="Segoe UI"/>
          <w:color w:val="212529"/>
          <w:shd w:val="clear" w:color="auto" w:fill="FFFFFF"/>
        </w:rPr>
        <w:t>.</w:t>
      </w:r>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Explain digest authentication.</w:t>
      </w:r>
    </w:p>
    <w:p w:rsidR="004F1B46" w:rsidRPr="003B2BAF" w:rsidRDefault="004F1B46" w:rsidP="004F1B46">
      <w:pPr>
        <w:rPr>
          <w:rFonts w:ascii="Segoe UI" w:hAnsi="Segoe UI" w:cs="Segoe UI"/>
          <w:color w:val="212529"/>
          <w:shd w:val="clear" w:color="auto" w:fill="FFFFFF"/>
        </w:rPr>
      </w:pPr>
      <w:r w:rsidRPr="003B2BAF">
        <w:rPr>
          <w:rFonts w:ascii="Segoe UI" w:hAnsi="Segoe UI" w:cs="Segoe UI"/>
          <w:color w:val="212529"/>
          <w:shd w:val="clear" w:color="auto" w:fill="FFFFFF"/>
        </w:rPr>
        <w:t>Digest authentication is an application of MD5 cryptographic hashing with usage of nonce values to prevent replay attacks. It uses the HTTP protocol.</w:t>
      </w:r>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Does Spring Security support password hashing?</w:t>
      </w:r>
    </w:p>
    <w:p w:rsidR="004F1B46" w:rsidRPr="003B2BAF" w:rsidRDefault="004F1B46" w:rsidP="004F1B46">
      <w:pPr>
        <w:rPr>
          <w:rFonts w:ascii="Segoe UI" w:hAnsi="Segoe UI" w:cs="Segoe UI"/>
          <w:color w:val="212529"/>
          <w:shd w:val="clear" w:color="auto" w:fill="FFFFFF"/>
        </w:rPr>
      </w:pPr>
      <w:r w:rsidRPr="003B2BAF">
        <w:rPr>
          <w:rFonts w:ascii="Segoe UI" w:hAnsi="Segoe UI" w:cs="Segoe UI"/>
          <w:color w:val="212529"/>
          <w:shd w:val="clear" w:color="auto" w:fill="FFFFFF"/>
        </w:rPr>
        <w:t>Yes, Spring Security provides support for </w:t>
      </w:r>
      <w:proofErr w:type="spellStart"/>
      <w:r w:rsidRPr="003B2BAF">
        <w:rPr>
          <w:rFonts w:ascii="Segoe UI" w:hAnsi="Segoe UI" w:cs="Segoe UI"/>
          <w:color w:val="212529"/>
          <w:shd w:val="clear" w:color="auto" w:fill="FFFFFF"/>
        </w:rPr>
        <w:t>passwordhashing</w:t>
      </w:r>
      <w:proofErr w:type="spellEnd"/>
      <w:r w:rsidRPr="003B2BAF">
        <w:rPr>
          <w:rFonts w:ascii="Segoe UI" w:hAnsi="Segoe UI" w:cs="Segoe UI"/>
          <w:color w:val="212529"/>
          <w:shd w:val="clear" w:color="auto" w:fill="FFFFFF"/>
        </w:rPr>
        <w:t>.</w:t>
      </w:r>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What is salting in spring security?</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 xml:space="preserve">Salting secure your application from Dictionary-Attack. Using Salt you may add an extra string in password so hacker </w:t>
      </w:r>
      <w:proofErr w:type="gramStart"/>
      <w:r w:rsidRPr="004F1B46">
        <w:rPr>
          <w:rFonts w:ascii="Segoe UI" w:eastAsia="Times New Roman" w:hAnsi="Segoe UI" w:cs="Segoe UI"/>
          <w:color w:val="212529"/>
        </w:rPr>
        <w:t>find</w:t>
      </w:r>
      <w:proofErr w:type="gramEnd"/>
      <w:r w:rsidRPr="004F1B46">
        <w:rPr>
          <w:rFonts w:ascii="Segoe UI" w:eastAsia="Times New Roman" w:hAnsi="Segoe UI" w:cs="Segoe UI"/>
          <w:color w:val="212529"/>
        </w:rPr>
        <w:t xml:space="preserve"> it difficult for braking the password.</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There are 2 salt methods,</w:t>
      </w:r>
    </w:p>
    <w:p w:rsidR="004F1B46" w:rsidRPr="004F1B46" w:rsidRDefault="004F1B46" w:rsidP="004F1B46">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Global Salt.</w:t>
      </w:r>
    </w:p>
    <w:p w:rsidR="004F1B46" w:rsidRPr="004F1B46" w:rsidRDefault="004F1B46" w:rsidP="004F1B46">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Per User Salt.</w:t>
      </w: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In Global Salt there is one single common </w:t>
      </w:r>
      <w:proofErr w:type="spellStart"/>
      <w:r w:rsidRPr="004F1B46">
        <w:rPr>
          <w:rFonts w:ascii="Segoe UI" w:eastAsia="Times New Roman" w:hAnsi="Segoe UI" w:cs="Segoe UI"/>
          <w:color w:val="212529"/>
        </w:rPr>
        <w:t>wordappend</w:t>
      </w:r>
      <w:proofErr w:type="spellEnd"/>
      <w:r w:rsidRPr="004F1B46">
        <w:rPr>
          <w:rFonts w:ascii="Segoe UI" w:eastAsia="Times New Roman" w:hAnsi="Segoe UI" w:cs="Segoe UI"/>
          <w:color w:val="212529"/>
        </w:rPr>
        <w:t xml:space="preserve"> to password. In Per User Salt we have to give one user attribute serve as Salt String.</w:t>
      </w: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rPr>
      </w:pPr>
    </w:p>
    <w:p w:rsidR="004F1B46" w:rsidRPr="004F1B46" w:rsidRDefault="004F1B46" w:rsidP="004F1B46">
      <w:pPr>
        <w:spacing w:after="0" w:line="240" w:lineRule="auto"/>
        <w:rPr>
          <w:rFonts w:ascii="Segoe UI" w:eastAsia="Times New Roman" w:hAnsi="Segoe UI" w:cs="Segoe UI"/>
        </w:rPr>
      </w:pPr>
      <w:r w:rsidRPr="003B2BAF">
        <w:rPr>
          <w:rFonts w:ascii="Segoe UI" w:eastAsia="Times New Roman" w:hAnsi="Segoe UI" w:cs="Segoe UI"/>
          <w:color w:val="212529"/>
        </w:rPr>
        <w:lastRenderedPageBreak/>
        <w:t>How to restrict static resources using spring security?</w:t>
      </w:r>
    </w:p>
    <w:p w:rsidR="004F1B46" w:rsidRPr="003B2BAF" w:rsidRDefault="004F1B46" w:rsidP="004F1B46">
      <w:pPr>
        <w:rPr>
          <w:rFonts w:ascii="Segoe UI" w:hAnsi="Segoe UI" w:cs="Segoe UI"/>
        </w:rPr>
      </w:pPr>
    </w:p>
    <w:p w:rsidR="004F1B46" w:rsidRPr="004F1B46" w:rsidRDefault="004F1B46" w:rsidP="004F1B46">
      <w:pPr>
        <w:shd w:val="clear" w:color="auto" w:fill="FFFFFF"/>
        <w:spacing w:after="100" w:afterAutospacing="1" w:line="240" w:lineRule="auto"/>
        <w:rPr>
          <w:rFonts w:ascii="Segoe UI" w:eastAsia="Times New Roman" w:hAnsi="Segoe UI" w:cs="Segoe UI"/>
          <w:color w:val="212529"/>
        </w:rPr>
      </w:pPr>
      <w:r w:rsidRPr="004F1B46">
        <w:rPr>
          <w:rFonts w:ascii="Segoe UI" w:eastAsia="Times New Roman" w:hAnsi="Segoe UI" w:cs="Segoe UI"/>
          <w:color w:val="212529"/>
        </w:rPr>
        <w:t xml:space="preserve">The Ant matchers match against the request path and not the path of the resource on the </w:t>
      </w:r>
      <w:proofErr w:type="spellStart"/>
      <w:r w:rsidRPr="004F1B46">
        <w:rPr>
          <w:rFonts w:ascii="Segoe UI" w:eastAsia="Times New Roman" w:hAnsi="Segoe UI" w:cs="Segoe UI"/>
          <w:color w:val="212529"/>
        </w:rPr>
        <w:t>filesystem.So</w:t>
      </w:r>
      <w:proofErr w:type="spellEnd"/>
      <w:r w:rsidRPr="004F1B46">
        <w:rPr>
          <w:rFonts w:ascii="Segoe UI" w:eastAsia="Times New Roman" w:hAnsi="Segoe UI" w:cs="Segoe UI"/>
          <w:color w:val="212529"/>
        </w:rPr>
        <w:t xml:space="preserve"> ignore any request that </w:t>
      </w:r>
      <w:r w:rsidRPr="003B2BAF">
        <w:rPr>
          <w:rFonts w:ascii="Segoe UI" w:eastAsia="Times New Roman" w:hAnsi="Segoe UI" w:cs="Segoe UI"/>
          <w:color w:val="212529"/>
        </w:rPr>
        <w:t>starts</w:t>
      </w:r>
      <w:r w:rsidRPr="004F1B46">
        <w:rPr>
          <w:rFonts w:ascii="Segoe UI" w:eastAsia="Times New Roman" w:hAnsi="Segoe UI" w:cs="Segoe UI"/>
          <w:color w:val="212529"/>
        </w:rPr>
        <w:t xml:space="preserve"> with "/resources/".This is similar to configuring </w:t>
      </w:r>
      <w:proofErr w:type="spellStart"/>
      <w:r w:rsidRPr="004F1B46">
        <w:rPr>
          <w:rFonts w:ascii="Segoe UI" w:eastAsia="Times New Roman" w:hAnsi="Segoe UI" w:cs="Segoe UI"/>
          <w:color w:val="212529"/>
        </w:rPr>
        <w:t>http@security</w:t>
      </w:r>
      <w:proofErr w:type="spellEnd"/>
      <w:r w:rsidRPr="004F1B46">
        <w:rPr>
          <w:rFonts w:ascii="Segoe UI" w:eastAsia="Times New Roman" w:hAnsi="Segoe UI" w:cs="Segoe UI"/>
          <w:color w:val="212529"/>
        </w:rPr>
        <w:t>=none when using the XML namespace configuration.</w:t>
      </w:r>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r w:rsidRPr="004F1B46">
        <w:rPr>
          <w:rFonts w:ascii="Segoe UI" w:eastAsia="Times New Roman" w:hAnsi="Segoe UI" w:cs="Segoe UI"/>
          <w:b/>
          <w:bCs/>
          <w:color w:val="555555"/>
        </w:rPr>
        <w:t>@Override</w:t>
      </w:r>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proofErr w:type="gramStart"/>
      <w:r w:rsidRPr="004F1B46">
        <w:rPr>
          <w:rFonts w:ascii="Segoe UI" w:eastAsia="Times New Roman" w:hAnsi="Segoe UI" w:cs="Segoe UI"/>
          <w:b/>
          <w:bCs/>
          <w:color w:val="008800"/>
        </w:rPr>
        <w:t>public</w:t>
      </w:r>
      <w:proofErr w:type="gramEnd"/>
      <w:r w:rsidRPr="004F1B46">
        <w:rPr>
          <w:rFonts w:ascii="Segoe UI" w:eastAsia="Times New Roman" w:hAnsi="Segoe UI" w:cs="Segoe UI"/>
          <w:color w:val="212529"/>
        </w:rPr>
        <w:t xml:space="preserve"> </w:t>
      </w:r>
      <w:r w:rsidRPr="004F1B46">
        <w:rPr>
          <w:rFonts w:ascii="Segoe UI" w:eastAsia="Times New Roman" w:hAnsi="Segoe UI" w:cs="Segoe UI"/>
          <w:b/>
          <w:bCs/>
          <w:color w:val="333399"/>
        </w:rPr>
        <w:t>void</w:t>
      </w:r>
      <w:r w:rsidRPr="004F1B46">
        <w:rPr>
          <w:rFonts w:ascii="Segoe UI" w:eastAsia="Times New Roman" w:hAnsi="Segoe UI" w:cs="Segoe UI"/>
          <w:color w:val="212529"/>
        </w:rPr>
        <w:t xml:space="preserve"> </w:t>
      </w:r>
      <w:r w:rsidRPr="004F1B46">
        <w:rPr>
          <w:rFonts w:ascii="Segoe UI" w:eastAsia="Times New Roman" w:hAnsi="Segoe UI" w:cs="Segoe UI"/>
          <w:b/>
          <w:bCs/>
          <w:color w:val="0066BB"/>
        </w:rPr>
        <w:t>configure</w:t>
      </w:r>
      <w:r w:rsidRPr="004F1B46">
        <w:rPr>
          <w:rFonts w:ascii="Segoe UI" w:eastAsia="Times New Roman" w:hAnsi="Segoe UI" w:cs="Segoe UI"/>
          <w:color w:val="333333"/>
        </w:rPr>
        <w:t>(</w:t>
      </w:r>
      <w:proofErr w:type="spellStart"/>
      <w:r w:rsidRPr="004F1B46">
        <w:rPr>
          <w:rFonts w:ascii="Segoe UI" w:eastAsia="Times New Roman" w:hAnsi="Segoe UI" w:cs="Segoe UI"/>
          <w:color w:val="212529"/>
        </w:rPr>
        <w:t>WebSecurity</w:t>
      </w:r>
      <w:proofErr w:type="spellEnd"/>
      <w:r w:rsidRPr="004F1B46">
        <w:rPr>
          <w:rFonts w:ascii="Segoe UI" w:eastAsia="Times New Roman" w:hAnsi="Segoe UI" w:cs="Segoe UI"/>
          <w:color w:val="212529"/>
        </w:rPr>
        <w:t xml:space="preserve"> web</w:t>
      </w:r>
      <w:r w:rsidRPr="004F1B46">
        <w:rPr>
          <w:rFonts w:ascii="Segoe UI" w:eastAsia="Times New Roman" w:hAnsi="Segoe UI" w:cs="Segoe UI"/>
          <w:color w:val="333333"/>
        </w:rPr>
        <w:t>)</w:t>
      </w:r>
      <w:r w:rsidRPr="004F1B46">
        <w:rPr>
          <w:rFonts w:ascii="Segoe UI" w:eastAsia="Times New Roman" w:hAnsi="Segoe UI" w:cs="Segoe UI"/>
          <w:color w:val="212529"/>
        </w:rPr>
        <w:t xml:space="preserve"> </w:t>
      </w:r>
      <w:r w:rsidRPr="004F1B46">
        <w:rPr>
          <w:rFonts w:ascii="Segoe UI" w:eastAsia="Times New Roman" w:hAnsi="Segoe UI" w:cs="Segoe UI"/>
          <w:b/>
          <w:bCs/>
          <w:color w:val="008800"/>
        </w:rPr>
        <w:t>throws</w:t>
      </w:r>
      <w:r w:rsidRPr="004F1B46">
        <w:rPr>
          <w:rFonts w:ascii="Segoe UI" w:eastAsia="Times New Roman" w:hAnsi="Segoe UI" w:cs="Segoe UI"/>
          <w:color w:val="212529"/>
        </w:rPr>
        <w:t xml:space="preserve"> Exception </w:t>
      </w:r>
      <w:r w:rsidRPr="004F1B46">
        <w:rPr>
          <w:rFonts w:ascii="Segoe UI" w:eastAsia="Times New Roman" w:hAnsi="Segoe UI" w:cs="Segoe UI"/>
          <w:color w:val="333333"/>
        </w:rPr>
        <w:t>{</w:t>
      </w:r>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proofErr w:type="gramStart"/>
      <w:r w:rsidRPr="004F1B46">
        <w:rPr>
          <w:rFonts w:ascii="Segoe UI" w:eastAsia="Times New Roman" w:hAnsi="Segoe UI" w:cs="Segoe UI"/>
          <w:color w:val="212529"/>
        </w:rPr>
        <w:t>web</w:t>
      </w:r>
      <w:proofErr w:type="gramEnd"/>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r w:rsidRPr="004F1B46">
        <w:rPr>
          <w:rFonts w:ascii="Segoe UI" w:eastAsia="Times New Roman" w:hAnsi="Segoe UI" w:cs="Segoe UI"/>
          <w:color w:val="333333"/>
        </w:rPr>
        <w:t>.</w:t>
      </w:r>
      <w:proofErr w:type="gramStart"/>
      <w:r w:rsidRPr="004F1B46">
        <w:rPr>
          <w:rFonts w:ascii="Segoe UI" w:eastAsia="Times New Roman" w:hAnsi="Segoe UI" w:cs="Segoe UI"/>
          <w:color w:val="0000CC"/>
        </w:rPr>
        <w:t>ignoring</w:t>
      </w:r>
      <w:r w:rsidRPr="004F1B46">
        <w:rPr>
          <w:rFonts w:ascii="Segoe UI" w:eastAsia="Times New Roman" w:hAnsi="Segoe UI" w:cs="Segoe UI"/>
          <w:color w:val="333333"/>
        </w:rPr>
        <w:t>()</w:t>
      </w:r>
      <w:proofErr w:type="gramEnd"/>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r w:rsidRPr="004F1B46">
        <w:rPr>
          <w:rFonts w:ascii="Segoe UI" w:eastAsia="Times New Roman" w:hAnsi="Segoe UI" w:cs="Segoe UI"/>
          <w:color w:val="333333"/>
        </w:rPr>
        <w:t>.</w:t>
      </w:r>
      <w:proofErr w:type="spellStart"/>
      <w:proofErr w:type="gramStart"/>
      <w:r w:rsidRPr="004F1B46">
        <w:rPr>
          <w:rFonts w:ascii="Segoe UI" w:eastAsia="Times New Roman" w:hAnsi="Segoe UI" w:cs="Segoe UI"/>
          <w:color w:val="0000CC"/>
        </w:rPr>
        <w:t>antMatchers</w:t>
      </w:r>
      <w:proofErr w:type="spellEnd"/>
      <w:r w:rsidRPr="004F1B46">
        <w:rPr>
          <w:rFonts w:ascii="Segoe UI" w:eastAsia="Times New Roman" w:hAnsi="Segoe UI" w:cs="Segoe UI"/>
          <w:color w:val="333333"/>
        </w:rPr>
        <w:t>(</w:t>
      </w:r>
      <w:proofErr w:type="gramEnd"/>
      <w:r w:rsidRPr="004F1B46">
        <w:rPr>
          <w:rFonts w:ascii="Segoe UI" w:eastAsia="Times New Roman" w:hAnsi="Segoe UI" w:cs="Segoe UI"/>
          <w:color w:val="212529"/>
          <w:shd w:val="clear" w:color="auto" w:fill="FFF0F0"/>
        </w:rPr>
        <w:t>"/resources/**"</w:t>
      </w:r>
      <w:r w:rsidRPr="004F1B46">
        <w:rPr>
          <w:rFonts w:ascii="Segoe UI" w:eastAsia="Times New Roman" w:hAnsi="Segoe UI" w:cs="Segoe UI"/>
          <w:color w:val="333333"/>
        </w:rPr>
        <w:t>);</w:t>
      </w:r>
      <w:r w:rsidRPr="004F1B46">
        <w:rPr>
          <w:rFonts w:ascii="Segoe UI" w:eastAsia="Times New Roman" w:hAnsi="Segoe UI" w:cs="Segoe UI"/>
          <w:color w:val="212529"/>
        </w:rPr>
        <w:t xml:space="preserve"> </w:t>
      </w:r>
    </w:p>
    <w:p w:rsidR="004F1B46" w:rsidRPr="004F1B46" w:rsidRDefault="004F1B46" w:rsidP="004F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12529"/>
        </w:rPr>
      </w:pPr>
      <w:r w:rsidRPr="004F1B46">
        <w:rPr>
          <w:rFonts w:ascii="Segoe UI" w:eastAsia="Times New Roman" w:hAnsi="Segoe UI" w:cs="Segoe UI"/>
          <w:color w:val="212529"/>
        </w:rPr>
        <w:t xml:space="preserve">      </w:t>
      </w:r>
      <w:r w:rsidRPr="004F1B46">
        <w:rPr>
          <w:rFonts w:ascii="Segoe UI" w:eastAsia="Times New Roman" w:hAnsi="Segoe UI" w:cs="Segoe UI"/>
          <w:color w:val="333333"/>
        </w:rPr>
        <w:t>}</w:t>
      </w: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color w:val="212529"/>
        </w:rPr>
      </w:pPr>
      <w:r w:rsidRPr="003B2BAF">
        <w:rPr>
          <w:rFonts w:ascii="Segoe UI" w:hAnsi="Segoe UI" w:cs="Segoe UI"/>
          <w:color w:val="212529"/>
        </w:rPr>
        <w:t>Is there a way to set up basic authentication and form login in same application?</w:t>
      </w:r>
    </w:p>
    <w:p w:rsidR="004F1B46" w:rsidRPr="003B2BAF" w:rsidRDefault="004F1B46" w:rsidP="004F1B46">
      <w:pPr>
        <w:rPr>
          <w:rFonts w:ascii="Segoe UI" w:hAnsi="Segoe UI" w:cs="Segoe UI"/>
          <w:color w:val="212529"/>
          <w:shd w:val="clear" w:color="auto" w:fill="FFFFFF"/>
        </w:rPr>
      </w:pPr>
      <w:r w:rsidRPr="003B2BAF">
        <w:rPr>
          <w:rFonts w:ascii="Segoe UI" w:hAnsi="Segoe UI" w:cs="Segoe UI"/>
          <w:color w:val="212529"/>
          <w:shd w:val="clear" w:color="auto" w:fill="FFFFFF"/>
        </w:rPr>
        <w:t xml:space="preserve">Yes. We may need form login for web app and basic for rest services. In that case multiple http </w:t>
      </w:r>
      <w:proofErr w:type="gramStart"/>
      <w:r w:rsidRPr="003B2BAF">
        <w:rPr>
          <w:rFonts w:ascii="Segoe UI" w:hAnsi="Segoe UI" w:cs="Segoe UI"/>
          <w:color w:val="212529"/>
          <w:shd w:val="clear" w:color="auto" w:fill="FFFFFF"/>
        </w:rPr>
        <w:t>configuration</w:t>
      </w:r>
      <w:proofErr w:type="gramEnd"/>
      <w:r w:rsidRPr="003B2BAF">
        <w:rPr>
          <w:rFonts w:ascii="Segoe UI" w:hAnsi="Segoe UI" w:cs="Segoe UI"/>
          <w:color w:val="212529"/>
          <w:shd w:val="clear" w:color="auto" w:fill="FFFFFF"/>
        </w:rPr>
        <w:t xml:space="preserve"> is required.</w:t>
      </w:r>
    </w:p>
    <w:p w:rsidR="004F1B46" w:rsidRPr="003B2BAF" w:rsidRDefault="004F1B46" w:rsidP="004F1B46">
      <w:pPr>
        <w:rPr>
          <w:rFonts w:ascii="Segoe UI" w:hAnsi="Segoe UI" w:cs="Segoe UI"/>
          <w:color w:val="212529"/>
          <w:shd w:val="clear" w:color="auto" w:fill="FFFFFF"/>
        </w:rPr>
      </w:pPr>
    </w:p>
    <w:p w:rsidR="004F1B46" w:rsidRPr="004F1B46" w:rsidRDefault="004F1B46" w:rsidP="004F1B46">
      <w:pPr>
        <w:spacing w:after="0" w:line="240" w:lineRule="auto"/>
        <w:rPr>
          <w:rFonts w:ascii="Segoe UI" w:eastAsia="Times New Roman" w:hAnsi="Segoe UI" w:cs="Segoe UI"/>
        </w:rPr>
      </w:pPr>
      <w:r w:rsidRPr="003B2BAF">
        <w:rPr>
          <w:rFonts w:ascii="Segoe UI" w:eastAsia="Times New Roman" w:hAnsi="Segoe UI" w:cs="Segoe UI"/>
          <w:color w:val="212529"/>
        </w:rPr>
        <w:t>What is JCA in Java?</w:t>
      </w:r>
    </w:p>
    <w:p w:rsidR="004F1B46" w:rsidRPr="003B2BAF" w:rsidRDefault="004F1B46" w:rsidP="004F1B46">
      <w:pPr>
        <w:rPr>
          <w:rFonts w:ascii="Segoe UI" w:hAnsi="Segoe UI" w:cs="Segoe UI"/>
        </w:rPr>
      </w:pPr>
    </w:p>
    <w:p w:rsidR="004F1B46" w:rsidRPr="003B2BAF" w:rsidRDefault="004F1B46" w:rsidP="004F1B46">
      <w:pPr>
        <w:rPr>
          <w:rFonts w:ascii="Segoe UI" w:hAnsi="Segoe UI" w:cs="Segoe UI"/>
          <w:color w:val="212529"/>
          <w:shd w:val="clear" w:color="auto" w:fill="FFFFFF"/>
        </w:rPr>
      </w:pPr>
      <w:r w:rsidRPr="003B2BAF">
        <w:rPr>
          <w:rStyle w:val="Strong"/>
          <w:rFonts w:ascii="Segoe UI" w:hAnsi="Segoe UI" w:cs="Segoe UI"/>
          <w:color w:val="212529"/>
          <w:shd w:val="clear" w:color="auto" w:fill="FFFFFF"/>
        </w:rPr>
        <w:t>Java Cryptography Architecture</w:t>
      </w:r>
      <w:r w:rsidRPr="003B2BAF">
        <w:rPr>
          <w:rFonts w:ascii="Segoe UI" w:hAnsi="Segoe UI" w:cs="Segoe UI"/>
          <w:color w:val="212529"/>
          <w:shd w:val="clear" w:color="auto" w:fill="FFFFFF"/>
        </w:rPr>
        <w:t> implements security functions for the Java platform. It provides a platform and gives architecture and </w:t>
      </w:r>
      <w:r w:rsidRPr="003B2BAF">
        <w:rPr>
          <w:rStyle w:val="ilad"/>
          <w:rFonts w:ascii="Segoe UI" w:hAnsi="Segoe UI" w:cs="Segoe UI"/>
          <w:shd w:val="clear" w:color="auto" w:fill="FFFFFF"/>
        </w:rPr>
        <w:t>APIs</w:t>
      </w:r>
      <w:r w:rsidRPr="003B2BAF">
        <w:rPr>
          <w:rFonts w:ascii="Segoe UI" w:hAnsi="Segoe UI" w:cs="Segoe UI"/>
          <w:color w:val="212529"/>
          <w:shd w:val="clear" w:color="auto" w:fill="FFFFFF"/>
        </w:rPr>
        <w:t xml:space="preserve"> for encryption and decryption. JCA is used by the developer to combine the application with the security measure. A programmer uses the JCA to meet the security measure. It helps in performing the third party security rules. It uses the hash table, encryption message digest, </w:t>
      </w:r>
      <w:proofErr w:type="spellStart"/>
      <w:r w:rsidRPr="003B2BAF">
        <w:rPr>
          <w:rFonts w:ascii="Segoe UI" w:hAnsi="Segoe UI" w:cs="Segoe UI"/>
          <w:color w:val="212529"/>
          <w:shd w:val="clear" w:color="auto" w:fill="FFFFFF"/>
        </w:rPr>
        <w:t>etc</w:t>
      </w:r>
      <w:proofErr w:type="spellEnd"/>
      <w:r w:rsidRPr="003B2BAF">
        <w:rPr>
          <w:rFonts w:ascii="Segoe UI" w:hAnsi="Segoe UI" w:cs="Segoe UI"/>
          <w:color w:val="212529"/>
          <w:shd w:val="clear" w:color="auto" w:fill="FFFFFF"/>
        </w:rPr>
        <w:t xml:space="preserve"> to implement the security.</w:t>
      </w:r>
    </w:p>
    <w:p w:rsidR="004F1B46" w:rsidRPr="003B2BAF" w:rsidRDefault="004F1B46" w:rsidP="004F1B46">
      <w:pPr>
        <w:rPr>
          <w:rFonts w:ascii="Segoe UI" w:hAnsi="Segoe UI" w:cs="Segoe UI"/>
          <w:color w:val="212529"/>
          <w:shd w:val="clear" w:color="auto" w:fill="FFFFFF"/>
        </w:rPr>
      </w:pPr>
    </w:p>
    <w:p w:rsidR="004F1B46" w:rsidRPr="003B2BAF" w:rsidRDefault="004F1B46" w:rsidP="004F1B46">
      <w:pPr>
        <w:rPr>
          <w:rFonts w:ascii="Segoe UI" w:hAnsi="Segoe UI" w:cs="Segoe UI"/>
          <w:color w:val="212529"/>
        </w:rPr>
      </w:pPr>
      <w:r w:rsidRPr="003B2BAF">
        <w:rPr>
          <w:rFonts w:ascii="Segoe UI" w:hAnsi="Segoe UI" w:cs="Segoe UI"/>
          <w:color w:val="212529"/>
        </w:rPr>
        <w:t>Explain mutual authentication.</w:t>
      </w:r>
    </w:p>
    <w:p w:rsidR="004F1B46" w:rsidRPr="003B2BAF" w:rsidRDefault="004F1B46" w:rsidP="004F1B46">
      <w:pPr>
        <w:rPr>
          <w:rFonts w:ascii="Segoe UI" w:hAnsi="Segoe UI" w:cs="Segoe UI"/>
          <w:color w:val="212529"/>
          <w:shd w:val="clear" w:color="auto" w:fill="FFFFFF"/>
        </w:rPr>
      </w:pPr>
      <w:r w:rsidRPr="003B2BAF">
        <w:rPr>
          <w:rFonts w:ascii="Segoe UI" w:hAnsi="Segoe UI" w:cs="Segoe UI"/>
          <w:color w:val="212529"/>
          <w:shd w:val="clear" w:color="auto" w:fill="FFFFFF"/>
        </w:rPr>
        <w:t>Mutual authentication, also called two-way authentication, is a process or technology in which both entities in a </w:t>
      </w:r>
      <w:r w:rsidRPr="003B2BAF">
        <w:rPr>
          <w:rStyle w:val="ilad"/>
          <w:rFonts w:ascii="Segoe UI" w:hAnsi="Segoe UI" w:cs="Segoe UI"/>
          <w:shd w:val="clear" w:color="auto" w:fill="FFFFFF"/>
        </w:rPr>
        <w:t>communications</w:t>
      </w:r>
      <w:r w:rsidRPr="003B2BAF">
        <w:rPr>
          <w:rFonts w:ascii="Segoe UI" w:hAnsi="Segoe UI" w:cs="Segoe UI"/>
          <w:color w:val="212529"/>
          <w:shd w:val="clear" w:color="auto" w:fill="FFFFFF"/>
        </w:rPr>
        <w:t> link authenticate each other.</w:t>
      </w:r>
    </w:p>
    <w:p w:rsidR="004F1B46" w:rsidRPr="003B2BAF" w:rsidRDefault="004F1B46" w:rsidP="004F1B46">
      <w:pPr>
        <w:rPr>
          <w:rFonts w:ascii="Segoe UI" w:hAnsi="Segoe UI" w:cs="Segoe UI"/>
        </w:rPr>
      </w:pPr>
    </w:p>
    <w:p w:rsidR="00D652E4" w:rsidRPr="003B2BAF" w:rsidRDefault="00D652E4" w:rsidP="004F1B46">
      <w:pPr>
        <w:rPr>
          <w:rFonts w:ascii="Segoe UI" w:hAnsi="Segoe UI" w:cs="Segoe UI"/>
        </w:rPr>
      </w:pPr>
    </w:p>
    <w:p w:rsidR="00D652E4" w:rsidRPr="003B2BAF" w:rsidRDefault="00D652E4" w:rsidP="004F1B46">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 xml:space="preserve">How </w:t>
      </w:r>
      <w:proofErr w:type="gramStart"/>
      <w:r w:rsidRPr="003B2BAF">
        <w:rPr>
          <w:rFonts w:ascii="Segoe UI" w:hAnsi="Segoe UI" w:cs="Segoe UI"/>
          <w:b/>
          <w:bCs/>
          <w:color w:val="333333"/>
          <w:shd w:val="clear" w:color="auto" w:fill="FFFFFF"/>
        </w:rPr>
        <w:t>is Security mechanism</w:t>
      </w:r>
      <w:proofErr w:type="gramEnd"/>
      <w:r w:rsidRPr="003B2BAF">
        <w:rPr>
          <w:rFonts w:ascii="Segoe UI" w:hAnsi="Segoe UI" w:cs="Segoe UI"/>
          <w:b/>
          <w:bCs/>
          <w:color w:val="333333"/>
          <w:shd w:val="clear" w:color="auto" w:fill="FFFFFF"/>
        </w:rPr>
        <w:t xml:space="preserve"> implemented using Spring?</w:t>
      </w:r>
    </w:p>
    <w:p w:rsidR="00D652E4" w:rsidRPr="00D652E4" w:rsidRDefault="00D652E4" w:rsidP="00D652E4">
      <w:pPr>
        <w:spacing w:after="0" w:line="240" w:lineRule="auto"/>
        <w:rPr>
          <w:rFonts w:ascii="Segoe UI" w:eastAsia="Times New Roman" w:hAnsi="Segoe UI" w:cs="Segoe UI"/>
        </w:rPr>
      </w:pPr>
      <w:r w:rsidRPr="00D652E4">
        <w:rPr>
          <w:rFonts w:ascii="Segoe UI" w:eastAsia="Times New Roman" w:hAnsi="Segoe UI" w:cs="Segoe UI"/>
          <w:color w:val="333333"/>
          <w:shd w:val="clear" w:color="auto" w:fill="FFFFFF"/>
        </w:rPr>
        <w:lastRenderedPageBreak/>
        <w:t xml:space="preserve">Spring Security is a powerful and highly customizable authentication and access-control framework. It is the de-facto standard for securing Spring-based applications. Spring Security is a framework that focuses on providing both authentication and authorization to Java applications. Like all </w:t>
      </w:r>
      <w:proofErr w:type="gramStart"/>
      <w:r w:rsidRPr="00D652E4">
        <w:rPr>
          <w:rFonts w:ascii="Segoe UI" w:eastAsia="Times New Roman" w:hAnsi="Segoe UI" w:cs="Segoe UI"/>
          <w:color w:val="333333"/>
          <w:shd w:val="clear" w:color="auto" w:fill="FFFFFF"/>
        </w:rPr>
        <w:t>Spring</w:t>
      </w:r>
      <w:proofErr w:type="gramEnd"/>
      <w:r w:rsidRPr="00D652E4">
        <w:rPr>
          <w:rFonts w:ascii="Segoe UI" w:eastAsia="Times New Roman" w:hAnsi="Segoe UI" w:cs="Segoe UI"/>
          <w:color w:val="333333"/>
          <w:shd w:val="clear" w:color="auto" w:fill="FFFFFF"/>
        </w:rPr>
        <w:t xml:space="preserve"> projects, the real power of Spring Security is found in how easily it can be extended to meet custom requirements. </w:t>
      </w:r>
      <w:r w:rsidRPr="00D652E4">
        <w:rPr>
          <w:rFonts w:ascii="Segoe UI" w:eastAsia="Times New Roman" w:hAnsi="Segoe UI" w:cs="Segoe UI"/>
          <w:color w:val="333333"/>
        </w:rPr>
        <w:br/>
      </w:r>
      <w:r w:rsidRPr="00D652E4">
        <w:rPr>
          <w:rFonts w:ascii="Segoe UI" w:eastAsia="Times New Roman" w:hAnsi="Segoe UI" w:cs="Segoe UI"/>
          <w:b/>
          <w:bCs/>
          <w:color w:val="333333"/>
          <w:shd w:val="clear" w:color="auto" w:fill="FFFFFF"/>
        </w:rPr>
        <w:t xml:space="preserve">Spring makes use of the </w:t>
      </w:r>
      <w:proofErr w:type="spellStart"/>
      <w:r w:rsidRPr="00D652E4">
        <w:rPr>
          <w:rFonts w:ascii="Segoe UI" w:eastAsia="Times New Roman" w:hAnsi="Segoe UI" w:cs="Segoe UI"/>
          <w:b/>
          <w:bCs/>
          <w:color w:val="333333"/>
          <w:shd w:val="clear" w:color="auto" w:fill="FFFFFF"/>
        </w:rPr>
        <w:t>DelegatingFilterProxy</w:t>
      </w:r>
      <w:proofErr w:type="spellEnd"/>
      <w:r w:rsidRPr="00D652E4">
        <w:rPr>
          <w:rFonts w:ascii="Segoe UI" w:eastAsia="Times New Roman" w:hAnsi="Segoe UI" w:cs="Segoe UI"/>
          <w:b/>
          <w:bCs/>
          <w:color w:val="333333"/>
          <w:shd w:val="clear" w:color="auto" w:fill="FFFFFF"/>
        </w:rPr>
        <w:t xml:space="preserve"> for implementing security mechanisms.</w:t>
      </w:r>
      <w:r w:rsidRPr="00D652E4">
        <w:rPr>
          <w:rFonts w:ascii="Segoe UI" w:eastAsia="Times New Roman" w:hAnsi="Segoe UI" w:cs="Segoe UI"/>
          <w:color w:val="333333"/>
          <w:shd w:val="clear" w:color="auto" w:fill="FFFFFF"/>
        </w:rPr>
        <w:t xml:space="preserve"> It is a Proxy for standard Servlet Filter, delegating to a Spring-managed bean that implements the Filter interface. </w:t>
      </w:r>
      <w:proofErr w:type="spellStart"/>
      <w:proofErr w:type="gramStart"/>
      <w:r w:rsidRPr="00D652E4">
        <w:rPr>
          <w:rFonts w:ascii="Segoe UI" w:eastAsia="Times New Roman" w:hAnsi="Segoe UI" w:cs="Segoe UI"/>
          <w:color w:val="333333"/>
          <w:shd w:val="clear" w:color="auto" w:fill="FFFFFF"/>
        </w:rPr>
        <w:t>Its</w:t>
      </w:r>
      <w:proofErr w:type="spellEnd"/>
      <w:proofErr w:type="gramEnd"/>
      <w:r w:rsidRPr="00D652E4">
        <w:rPr>
          <w:rFonts w:ascii="Segoe UI" w:eastAsia="Times New Roman" w:hAnsi="Segoe UI" w:cs="Segoe UI"/>
          <w:color w:val="333333"/>
          <w:shd w:val="clear" w:color="auto" w:fill="FFFFFF"/>
        </w:rPr>
        <w:t xml:space="preserve"> the starting point in the </w:t>
      </w:r>
      <w:proofErr w:type="spellStart"/>
      <w:r w:rsidRPr="00D652E4">
        <w:rPr>
          <w:rFonts w:ascii="Segoe UI" w:eastAsia="Times New Roman" w:hAnsi="Segoe UI" w:cs="Segoe UI"/>
          <w:color w:val="333333"/>
          <w:shd w:val="clear" w:color="auto" w:fill="FFFFFF"/>
        </w:rPr>
        <w:t>springSecurityFilterChain</w:t>
      </w:r>
      <w:proofErr w:type="spellEnd"/>
      <w:r w:rsidRPr="00D652E4">
        <w:rPr>
          <w:rFonts w:ascii="Segoe UI" w:eastAsia="Times New Roman" w:hAnsi="Segoe UI" w:cs="Segoe UI"/>
          <w:color w:val="333333"/>
          <w:shd w:val="clear" w:color="auto" w:fill="FFFFFF"/>
        </w:rPr>
        <w:t xml:space="preserve"> which instantiates the Spring Security filters according to the Spring configuration</w:t>
      </w:r>
      <w:r w:rsidRPr="00D652E4">
        <w:rPr>
          <w:rFonts w:ascii="Segoe UI" w:eastAsia="Times New Roman" w:hAnsi="Segoe UI" w:cs="Segoe UI"/>
          <w:color w:val="333333"/>
        </w:rPr>
        <w:br/>
      </w:r>
      <w:r w:rsidRPr="00D652E4">
        <w:rPr>
          <w:rFonts w:ascii="Segoe UI" w:eastAsia="Times New Roman" w:hAnsi="Segoe UI" w:cs="Segoe UI"/>
          <w:color w:val="333333"/>
          <w:shd w:val="clear" w:color="auto" w:fill="FFFFFF"/>
        </w:rPr>
        <w:t>Some of the features of Spring Security are</w:t>
      </w:r>
    </w:p>
    <w:p w:rsidR="00D652E4" w:rsidRPr="00D652E4" w:rsidRDefault="00D652E4" w:rsidP="00D652E4">
      <w:pPr>
        <w:numPr>
          <w:ilvl w:val="0"/>
          <w:numId w:val="4"/>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Comprehensive and extensible support for both Authentication and Authorization</w:t>
      </w:r>
    </w:p>
    <w:p w:rsidR="00D652E4" w:rsidRPr="00D652E4" w:rsidRDefault="00D652E4" w:rsidP="00D652E4">
      <w:pPr>
        <w:numPr>
          <w:ilvl w:val="0"/>
          <w:numId w:val="4"/>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 xml:space="preserve">Protection against attacks like session fixation, </w:t>
      </w:r>
      <w:proofErr w:type="spellStart"/>
      <w:r w:rsidRPr="00D652E4">
        <w:rPr>
          <w:rFonts w:ascii="Segoe UI" w:eastAsia="Times New Roman" w:hAnsi="Segoe UI" w:cs="Segoe UI"/>
          <w:color w:val="333333"/>
        </w:rPr>
        <w:t>clickjacking</w:t>
      </w:r>
      <w:proofErr w:type="spellEnd"/>
      <w:r w:rsidRPr="00D652E4">
        <w:rPr>
          <w:rFonts w:ascii="Segoe UI" w:eastAsia="Times New Roman" w:hAnsi="Segoe UI" w:cs="Segoe UI"/>
          <w:color w:val="333333"/>
        </w:rPr>
        <w:t xml:space="preserve">, cross site request forgery, </w:t>
      </w:r>
      <w:proofErr w:type="spellStart"/>
      <w:r w:rsidRPr="00D652E4">
        <w:rPr>
          <w:rFonts w:ascii="Segoe UI" w:eastAsia="Times New Roman" w:hAnsi="Segoe UI" w:cs="Segoe UI"/>
          <w:color w:val="333333"/>
        </w:rPr>
        <w:t>etc</w:t>
      </w:r>
      <w:proofErr w:type="spellEnd"/>
    </w:p>
    <w:p w:rsidR="00D652E4" w:rsidRPr="00D652E4" w:rsidRDefault="00D652E4" w:rsidP="00D652E4">
      <w:pPr>
        <w:numPr>
          <w:ilvl w:val="0"/>
          <w:numId w:val="4"/>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Servlet API integration Optional integration with Spring Web MVC</w:t>
      </w:r>
    </w:p>
    <w:p w:rsidR="00D652E4" w:rsidRPr="003B2BAF" w:rsidRDefault="00D652E4" w:rsidP="004F1B46">
      <w:pPr>
        <w:rPr>
          <w:rFonts w:ascii="Segoe UI" w:hAnsi="Segoe UI" w:cs="Segoe UI"/>
        </w:rPr>
      </w:pPr>
    </w:p>
    <w:p w:rsidR="00D652E4" w:rsidRPr="003B2BAF" w:rsidRDefault="00D652E4" w:rsidP="004F1B46">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What is OAuth2? How to implement it using Spring Boot Security?</w:t>
      </w:r>
    </w:p>
    <w:p w:rsidR="00D652E4" w:rsidRPr="00D652E4" w:rsidRDefault="00D652E4" w:rsidP="00D652E4">
      <w:pPr>
        <w:spacing w:after="0" w:line="240" w:lineRule="auto"/>
        <w:rPr>
          <w:rFonts w:ascii="Segoe UI" w:eastAsia="Times New Roman" w:hAnsi="Segoe UI" w:cs="Segoe UI"/>
        </w:rPr>
      </w:pPr>
      <w:proofErr w:type="spellStart"/>
      <w:r w:rsidRPr="00D652E4">
        <w:rPr>
          <w:rFonts w:ascii="Segoe UI" w:eastAsia="Times New Roman" w:hAnsi="Segoe UI" w:cs="Segoe UI"/>
          <w:color w:val="333333"/>
          <w:shd w:val="clear" w:color="auto" w:fill="FFFFFF"/>
        </w:rPr>
        <w:t>OAuth</w:t>
      </w:r>
      <w:proofErr w:type="spellEnd"/>
      <w:r w:rsidRPr="00D652E4">
        <w:rPr>
          <w:rFonts w:ascii="Segoe UI" w:eastAsia="Times New Roman" w:hAnsi="Segoe UI" w:cs="Segoe UI"/>
          <w:color w:val="333333"/>
          <w:shd w:val="clear" w:color="auto" w:fill="FFFFFF"/>
        </w:rPr>
        <w:t xml:space="preserve"> (Open Authorization) is a simple way to publish and interact with protected data.</w:t>
      </w:r>
      <w:r w:rsidRPr="00D652E4">
        <w:rPr>
          <w:rFonts w:ascii="Segoe UI" w:eastAsia="Times New Roman" w:hAnsi="Segoe UI" w:cs="Segoe UI"/>
          <w:color w:val="333333"/>
        </w:rPr>
        <w:br/>
      </w:r>
      <w:r w:rsidRPr="00D652E4">
        <w:rPr>
          <w:rFonts w:ascii="Segoe UI" w:eastAsia="Times New Roman" w:hAnsi="Segoe UI" w:cs="Segoe UI"/>
          <w:color w:val="333333"/>
          <w:shd w:val="clear" w:color="auto" w:fill="FFFFFF"/>
        </w:rPr>
        <w:t>It is an open standard for token-based authentication and authorization on the Internet. It allows an end user's account information to be used by third-party services, such as Facebook, without exposing the user's password.</w:t>
      </w:r>
      <w:r w:rsidRPr="00D652E4">
        <w:rPr>
          <w:rFonts w:ascii="Segoe UI" w:eastAsia="Times New Roman" w:hAnsi="Segoe UI" w:cs="Segoe UI"/>
          <w:color w:val="333333"/>
        </w:rPr>
        <w:br/>
      </w:r>
      <w:r w:rsidRPr="00D652E4">
        <w:rPr>
          <w:rFonts w:ascii="Segoe UI" w:eastAsia="Times New Roman" w:hAnsi="Segoe UI" w:cs="Segoe UI"/>
          <w:color w:val="333333"/>
          <w:shd w:val="clear" w:color="auto" w:fill="FFFFFF"/>
        </w:rPr>
        <w:t xml:space="preserve">The </w:t>
      </w:r>
      <w:proofErr w:type="spellStart"/>
      <w:r w:rsidRPr="00D652E4">
        <w:rPr>
          <w:rFonts w:ascii="Segoe UI" w:eastAsia="Times New Roman" w:hAnsi="Segoe UI" w:cs="Segoe UI"/>
          <w:color w:val="333333"/>
          <w:shd w:val="clear" w:color="auto" w:fill="FFFFFF"/>
        </w:rPr>
        <w:t>OAuth</w:t>
      </w:r>
      <w:proofErr w:type="spellEnd"/>
      <w:r w:rsidRPr="00D652E4">
        <w:rPr>
          <w:rFonts w:ascii="Segoe UI" w:eastAsia="Times New Roman" w:hAnsi="Segoe UI" w:cs="Segoe UI"/>
          <w:color w:val="333333"/>
          <w:shd w:val="clear" w:color="auto" w:fill="FFFFFF"/>
        </w:rPr>
        <w:t xml:space="preserve"> specification describes five grants for acquiring an access token:</w:t>
      </w:r>
    </w:p>
    <w:p w:rsidR="00D652E4" w:rsidRPr="00D652E4" w:rsidRDefault="00D652E4" w:rsidP="00D652E4">
      <w:pPr>
        <w:numPr>
          <w:ilvl w:val="0"/>
          <w:numId w:val="5"/>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Authorization code grant</w:t>
      </w:r>
    </w:p>
    <w:p w:rsidR="00D652E4" w:rsidRPr="00D652E4" w:rsidRDefault="00D652E4" w:rsidP="00D652E4">
      <w:pPr>
        <w:numPr>
          <w:ilvl w:val="0"/>
          <w:numId w:val="5"/>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Implicit grant</w:t>
      </w:r>
    </w:p>
    <w:p w:rsidR="00D652E4" w:rsidRPr="00D652E4" w:rsidRDefault="00D652E4" w:rsidP="00D652E4">
      <w:pPr>
        <w:numPr>
          <w:ilvl w:val="0"/>
          <w:numId w:val="5"/>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Resource owner credentials grant</w:t>
      </w:r>
    </w:p>
    <w:p w:rsidR="00D652E4" w:rsidRPr="00D652E4" w:rsidRDefault="00D652E4" w:rsidP="00D652E4">
      <w:pPr>
        <w:numPr>
          <w:ilvl w:val="0"/>
          <w:numId w:val="5"/>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Client credentials grant</w:t>
      </w:r>
    </w:p>
    <w:p w:rsidR="00D652E4" w:rsidRPr="00D652E4" w:rsidRDefault="00D652E4" w:rsidP="00D652E4">
      <w:pPr>
        <w:numPr>
          <w:ilvl w:val="0"/>
          <w:numId w:val="5"/>
        </w:numPr>
        <w:shd w:val="clear" w:color="auto" w:fill="FFFFFF"/>
        <w:spacing w:before="100" w:beforeAutospacing="1" w:after="100" w:afterAutospacing="1" w:line="240" w:lineRule="auto"/>
        <w:rPr>
          <w:rFonts w:ascii="Segoe UI" w:eastAsia="Times New Roman" w:hAnsi="Segoe UI" w:cs="Segoe UI"/>
          <w:color w:val="333333"/>
        </w:rPr>
      </w:pPr>
      <w:r w:rsidRPr="00D652E4">
        <w:rPr>
          <w:rFonts w:ascii="Segoe UI" w:eastAsia="Times New Roman" w:hAnsi="Segoe UI" w:cs="Segoe UI"/>
          <w:color w:val="333333"/>
        </w:rPr>
        <w:t>Refresh token grant</w:t>
      </w:r>
    </w:p>
    <w:p w:rsidR="00D652E4" w:rsidRPr="003B2BAF" w:rsidRDefault="00D652E4" w:rsidP="00D652E4">
      <w:pPr>
        <w:rPr>
          <w:rFonts w:ascii="Segoe UI" w:eastAsia="Times New Roman" w:hAnsi="Segoe UI" w:cs="Segoe UI"/>
        </w:rPr>
      </w:pPr>
      <w:r w:rsidRPr="003B2BAF">
        <w:rPr>
          <w:rFonts w:ascii="Segoe UI" w:eastAsia="Times New Roman" w:hAnsi="Segoe UI" w:cs="Segoe UI"/>
          <w:color w:val="333333"/>
          <w:shd w:val="clear" w:color="auto" w:fill="FFFFFF"/>
        </w:rPr>
        <w:t xml:space="preserve">Consider the use case of </w:t>
      </w:r>
      <w:proofErr w:type="spellStart"/>
      <w:r w:rsidRPr="003B2BAF">
        <w:rPr>
          <w:rFonts w:ascii="Segoe UI" w:eastAsia="Times New Roman" w:hAnsi="Segoe UI" w:cs="Segoe UI"/>
          <w:color w:val="333333"/>
          <w:shd w:val="clear" w:color="auto" w:fill="FFFFFF"/>
        </w:rPr>
        <w:t>Quora</w:t>
      </w:r>
      <w:proofErr w:type="spellEnd"/>
      <w:r w:rsidRPr="003B2BAF">
        <w:rPr>
          <w:rFonts w:ascii="Segoe UI" w:eastAsia="Times New Roman" w:hAnsi="Segoe UI" w:cs="Segoe UI"/>
          <w:color w:val="333333"/>
          <w:shd w:val="clear" w:color="auto" w:fill="FFFFFF"/>
        </w:rPr>
        <w:t>. Go to Quora.com.</w:t>
      </w:r>
      <w:r w:rsidRPr="003B2BAF">
        <w:rPr>
          <w:rFonts w:ascii="Segoe UI" w:eastAsia="Times New Roman" w:hAnsi="Segoe UI" w:cs="Segoe UI"/>
          <w:color w:val="333333"/>
        </w:rPr>
        <w:br/>
      </w:r>
      <w:r w:rsidRPr="003B2BAF">
        <w:rPr>
          <w:rFonts w:ascii="Segoe UI" w:eastAsia="Times New Roman" w:hAnsi="Segoe UI" w:cs="Segoe UI"/>
          <w:color w:val="333333"/>
          <w:shd w:val="clear" w:color="auto" w:fill="FFFFFF"/>
        </w:rPr>
        <w:t xml:space="preserve">If you are a new user you need to </w:t>
      </w:r>
      <w:proofErr w:type="spellStart"/>
      <w:r w:rsidRPr="003B2BAF">
        <w:rPr>
          <w:rFonts w:ascii="Segoe UI" w:eastAsia="Times New Roman" w:hAnsi="Segoe UI" w:cs="Segoe UI"/>
          <w:color w:val="333333"/>
          <w:shd w:val="clear" w:color="auto" w:fill="FFFFFF"/>
        </w:rPr>
        <w:t>signup</w:t>
      </w:r>
      <w:proofErr w:type="spellEnd"/>
      <w:r w:rsidRPr="003B2BAF">
        <w:rPr>
          <w:rFonts w:ascii="Segoe UI" w:eastAsia="Times New Roman" w:hAnsi="Segoe UI" w:cs="Segoe UI"/>
          <w:color w:val="333333"/>
          <w:shd w:val="clear" w:color="auto" w:fill="FFFFFF"/>
        </w:rPr>
        <w:t xml:space="preserve">. You can </w:t>
      </w:r>
      <w:proofErr w:type="spellStart"/>
      <w:r w:rsidRPr="003B2BAF">
        <w:rPr>
          <w:rFonts w:ascii="Segoe UI" w:eastAsia="Times New Roman" w:hAnsi="Segoe UI" w:cs="Segoe UI"/>
          <w:color w:val="333333"/>
          <w:shd w:val="clear" w:color="auto" w:fill="FFFFFF"/>
        </w:rPr>
        <w:t>signup</w:t>
      </w:r>
      <w:proofErr w:type="spellEnd"/>
      <w:r w:rsidRPr="003B2BAF">
        <w:rPr>
          <w:rFonts w:ascii="Segoe UI" w:eastAsia="Times New Roman" w:hAnsi="Segoe UI" w:cs="Segoe UI"/>
          <w:color w:val="333333"/>
          <w:shd w:val="clear" w:color="auto" w:fill="FFFFFF"/>
        </w:rPr>
        <w:t xml:space="preserve"> using </w:t>
      </w:r>
      <w:proofErr w:type="spellStart"/>
      <w:r w:rsidRPr="003B2BAF">
        <w:rPr>
          <w:rFonts w:ascii="Segoe UI" w:eastAsia="Times New Roman" w:hAnsi="Segoe UI" w:cs="Segoe UI"/>
          <w:color w:val="333333"/>
          <w:shd w:val="clear" w:color="auto" w:fill="FFFFFF"/>
        </w:rPr>
        <w:t>google</w:t>
      </w:r>
      <w:proofErr w:type="spellEnd"/>
      <w:r w:rsidRPr="003B2BAF">
        <w:rPr>
          <w:rFonts w:ascii="Segoe UI" w:eastAsia="Times New Roman" w:hAnsi="Segoe UI" w:cs="Segoe UI"/>
          <w:color w:val="333333"/>
          <w:shd w:val="clear" w:color="auto" w:fill="FFFFFF"/>
        </w:rPr>
        <w:t xml:space="preserve"> or </w:t>
      </w:r>
      <w:proofErr w:type="spellStart"/>
      <w:r w:rsidRPr="003B2BAF">
        <w:rPr>
          <w:rFonts w:ascii="Segoe UI" w:eastAsia="Times New Roman" w:hAnsi="Segoe UI" w:cs="Segoe UI"/>
          <w:color w:val="333333"/>
          <w:shd w:val="clear" w:color="auto" w:fill="FFFFFF"/>
        </w:rPr>
        <w:t>facebook</w:t>
      </w:r>
      <w:proofErr w:type="spellEnd"/>
      <w:r w:rsidRPr="003B2BAF">
        <w:rPr>
          <w:rFonts w:ascii="Segoe UI" w:eastAsia="Times New Roman" w:hAnsi="Segoe UI" w:cs="Segoe UI"/>
          <w:color w:val="333333"/>
          <w:shd w:val="clear" w:color="auto" w:fill="FFFFFF"/>
        </w:rPr>
        <w:t xml:space="preserve"> account. </w:t>
      </w:r>
      <w:proofErr w:type="gramStart"/>
      <w:r w:rsidRPr="003B2BAF">
        <w:rPr>
          <w:rFonts w:ascii="Segoe UI" w:eastAsia="Times New Roman" w:hAnsi="Segoe UI" w:cs="Segoe UI"/>
          <w:color w:val="333333"/>
          <w:shd w:val="clear" w:color="auto" w:fill="FFFFFF"/>
        </w:rPr>
        <w:t xml:space="preserve">When doing so you are authorizing Google or Facebook to allow </w:t>
      </w:r>
      <w:proofErr w:type="spellStart"/>
      <w:r w:rsidRPr="003B2BAF">
        <w:rPr>
          <w:rFonts w:ascii="Segoe UI" w:eastAsia="Times New Roman" w:hAnsi="Segoe UI" w:cs="Segoe UI"/>
          <w:color w:val="333333"/>
          <w:shd w:val="clear" w:color="auto" w:fill="FFFFFF"/>
        </w:rPr>
        <w:t>quora</w:t>
      </w:r>
      <w:proofErr w:type="spellEnd"/>
      <w:r w:rsidRPr="003B2BAF">
        <w:rPr>
          <w:rFonts w:ascii="Segoe UI" w:eastAsia="Times New Roman" w:hAnsi="Segoe UI" w:cs="Segoe UI"/>
          <w:color w:val="333333"/>
          <w:shd w:val="clear" w:color="auto" w:fill="FFFFFF"/>
        </w:rPr>
        <w:t xml:space="preserve"> to access you profile info with </w:t>
      </w:r>
      <w:proofErr w:type="spellStart"/>
      <w:r w:rsidRPr="003B2BAF">
        <w:rPr>
          <w:rFonts w:ascii="Segoe UI" w:eastAsia="Times New Roman" w:hAnsi="Segoe UI" w:cs="Segoe UI"/>
          <w:color w:val="333333"/>
          <w:shd w:val="clear" w:color="auto" w:fill="FFFFFF"/>
        </w:rPr>
        <w:t>Quora</w:t>
      </w:r>
      <w:proofErr w:type="spellEnd"/>
      <w:r w:rsidRPr="003B2BAF">
        <w:rPr>
          <w:rFonts w:ascii="Segoe UI" w:eastAsia="Times New Roman" w:hAnsi="Segoe UI" w:cs="Segoe UI"/>
          <w:color w:val="333333"/>
          <w:shd w:val="clear" w:color="auto" w:fill="FFFFFF"/>
        </w:rPr>
        <w:t>.</w:t>
      </w:r>
      <w:proofErr w:type="gramEnd"/>
      <w:r w:rsidRPr="003B2BAF">
        <w:rPr>
          <w:rFonts w:ascii="Segoe UI" w:eastAsia="Times New Roman" w:hAnsi="Segoe UI" w:cs="Segoe UI"/>
          <w:color w:val="333333"/>
          <w:shd w:val="clear" w:color="auto" w:fill="FFFFFF"/>
        </w:rPr>
        <w:t> </w:t>
      </w:r>
      <w:r w:rsidRPr="003B2BAF">
        <w:rPr>
          <w:rFonts w:ascii="Segoe UI" w:eastAsia="Times New Roman" w:hAnsi="Segoe UI" w:cs="Segoe UI"/>
          <w:b/>
          <w:bCs/>
          <w:color w:val="333333"/>
          <w:shd w:val="clear" w:color="auto" w:fill="FFFFFF"/>
        </w:rPr>
        <w:t xml:space="preserve">This authorizing is done using </w:t>
      </w:r>
      <w:proofErr w:type="spellStart"/>
      <w:r w:rsidRPr="003B2BAF">
        <w:rPr>
          <w:rFonts w:ascii="Segoe UI" w:eastAsia="Times New Roman" w:hAnsi="Segoe UI" w:cs="Segoe UI"/>
          <w:b/>
          <w:bCs/>
          <w:color w:val="333333"/>
          <w:shd w:val="clear" w:color="auto" w:fill="FFFFFF"/>
        </w:rPr>
        <w:t>OAuth</w:t>
      </w:r>
      <w:proofErr w:type="spellEnd"/>
      <w:r w:rsidRPr="003B2BAF">
        <w:rPr>
          <w:rFonts w:ascii="Segoe UI" w:eastAsia="Times New Roman" w:hAnsi="Segoe UI" w:cs="Segoe UI"/>
          <w:color w:val="333333"/>
          <w:shd w:val="clear" w:color="auto" w:fill="FFFFFF"/>
        </w:rPr>
        <w:t xml:space="preserve">. Here you have in no way shared your credentials with </w:t>
      </w:r>
      <w:proofErr w:type="spellStart"/>
      <w:r w:rsidRPr="003B2BAF">
        <w:rPr>
          <w:rFonts w:ascii="Segoe UI" w:eastAsia="Times New Roman" w:hAnsi="Segoe UI" w:cs="Segoe UI"/>
          <w:color w:val="333333"/>
          <w:shd w:val="clear" w:color="auto" w:fill="FFFFFF"/>
        </w:rPr>
        <w:t>Quora</w:t>
      </w:r>
      <w:proofErr w:type="spellEnd"/>
      <w:r w:rsidRPr="003B2BAF">
        <w:rPr>
          <w:rFonts w:ascii="Segoe UI" w:eastAsia="Times New Roman" w:hAnsi="Segoe UI" w:cs="Segoe UI"/>
          <w:color w:val="333333"/>
          <w:shd w:val="clear" w:color="auto" w:fill="FFFFFF"/>
        </w:rPr>
        <w:t>.</w:t>
      </w:r>
      <w:r w:rsidRPr="003B2BAF">
        <w:rPr>
          <w:rFonts w:ascii="Segoe UI" w:eastAsia="Times New Roman" w:hAnsi="Segoe UI" w:cs="Segoe UI"/>
          <w:color w:val="333333"/>
        </w:rPr>
        <w:br/>
      </w:r>
    </w:p>
    <w:p w:rsidR="004425A1" w:rsidRPr="003B2BAF" w:rsidRDefault="004425A1" w:rsidP="00D652E4">
      <w:pPr>
        <w:rPr>
          <w:rFonts w:ascii="Segoe UI" w:eastAsia="Times New Roman" w:hAnsi="Segoe UI" w:cs="Segoe UI"/>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How to use Form Login Authentication using Spring Boot?</w:t>
      </w:r>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t>We make use of Spring Boot Security to get default login page and authentication users.</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lastRenderedPageBreak/>
        <w:t>@Override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protected</w:t>
      </w:r>
      <w:proofErr w:type="gramEnd"/>
      <w:r w:rsidRPr="004425A1">
        <w:rPr>
          <w:rFonts w:ascii="Segoe UI" w:eastAsia="Times New Roman" w:hAnsi="Segoe UI" w:cs="Segoe UI"/>
          <w:color w:val="333333"/>
        </w:rPr>
        <w:t xml:space="preserve"> void configure(</w:t>
      </w:r>
      <w:proofErr w:type="spellStart"/>
      <w:r w:rsidRPr="004425A1">
        <w:rPr>
          <w:rFonts w:ascii="Segoe UI" w:eastAsia="Times New Roman" w:hAnsi="Segoe UI" w:cs="Segoe UI"/>
          <w:color w:val="333333"/>
        </w:rPr>
        <w:t>HttpSecurity</w:t>
      </w:r>
      <w:proofErr w:type="spellEnd"/>
      <w:r w:rsidRPr="004425A1">
        <w:rPr>
          <w:rFonts w:ascii="Segoe UI" w:eastAsia="Times New Roman" w:hAnsi="Segoe UI" w:cs="Segoe UI"/>
          <w:color w:val="333333"/>
        </w:rPr>
        <w:t xml:space="preserve"> http) throws Exception {</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http.authorizeRequests(</w:t>
      </w:r>
      <w:proofErr w:type="gramEnd"/>
      <w:r w:rsidRPr="004425A1">
        <w:rPr>
          <w:rFonts w:ascii="Segoe UI" w:eastAsia="Times New Roman" w:hAnsi="Segoe UI" w:cs="Segoe UI"/>
          <w:color w:val="333333"/>
        </w:rPr>
        <w:t>).antMatchers("/").permitAll().antMatchers("/welcome")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"USER", "ADMIN").</w:t>
      </w:r>
      <w:proofErr w:type="spellStart"/>
      <w:r w:rsidRPr="004425A1">
        <w:rPr>
          <w:rFonts w:ascii="Segoe UI" w:eastAsia="Times New Roman" w:hAnsi="Segoe UI" w:cs="Segoe UI"/>
          <w:color w:val="333333"/>
        </w:rPr>
        <w:t>antMatchers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getEmployees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("USER", "ADMIN")</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.antMatchers("/addNewEmployee").hasAnyRole("ADMIN").anyRequest().authenticated().and().</w:t>
      </w:r>
      <w:proofErr w:type="gramStart"/>
      <w:r w:rsidRPr="004425A1">
        <w:rPr>
          <w:rFonts w:ascii="Segoe UI" w:eastAsia="Times New Roman" w:hAnsi="Segoe UI" w:cs="Segoe UI"/>
          <w:color w:val="333333"/>
        </w:rPr>
        <w:t>formLogin()</w:t>
      </w:r>
      <w:proofErr w:type="gramEnd"/>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).and().logout().</w:t>
      </w:r>
      <w:proofErr w:type="spell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spellStart"/>
      <w:proofErr w:type="gramStart"/>
      <w:r w:rsidRPr="004425A1">
        <w:rPr>
          <w:rFonts w:ascii="Segoe UI" w:eastAsia="Times New Roman" w:hAnsi="Segoe UI" w:cs="Segoe UI"/>
          <w:color w:val="333333"/>
        </w:rPr>
        <w:t>http.csrf</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).disable();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How to create Custom Login Page using Spring Boot Security?</w:t>
      </w:r>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t>We can create our own custom login page and use it for authentication.</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@Override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protected</w:t>
      </w:r>
      <w:proofErr w:type="gramEnd"/>
      <w:r w:rsidRPr="004425A1">
        <w:rPr>
          <w:rFonts w:ascii="Segoe UI" w:eastAsia="Times New Roman" w:hAnsi="Segoe UI" w:cs="Segoe UI"/>
          <w:color w:val="333333"/>
        </w:rPr>
        <w:t xml:space="preserve"> void configure(</w:t>
      </w:r>
      <w:proofErr w:type="spellStart"/>
      <w:r w:rsidRPr="004425A1">
        <w:rPr>
          <w:rFonts w:ascii="Segoe UI" w:eastAsia="Times New Roman" w:hAnsi="Segoe UI" w:cs="Segoe UI"/>
          <w:color w:val="333333"/>
        </w:rPr>
        <w:t>HttpSecurity</w:t>
      </w:r>
      <w:proofErr w:type="spellEnd"/>
      <w:r w:rsidRPr="004425A1">
        <w:rPr>
          <w:rFonts w:ascii="Segoe UI" w:eastAsia="Times New Roman" w:hAnsi="Segoe UI" w:cs="Segoe UI"/>
          <w:color w:val="333333"/>
        </w:rPr>
        <w:t xml:space="preserve"> http) throws Exception {</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http.authorizeRequests(</w:t>
      </w:r>
      <w:proofErr w:type="gramEnd"/>
      <w:r w:rsidRPr="004425A1">
        <w:rPr>
          <w:rFonts w:ascii="Segoe UI" w:eastAsia="Times New Roman" w:hAnsi="Segoe UI" w:cs="Segoe UI"/>
          <w:color w:val="333333"/>
        </w:rPr>
        <w:t>).antMatchers("/").permitAll().antMatchers("/welcome").hasAnyRole("USER", "ADMIN")</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antMatchers</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getEmployees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("USER", "ADMIN").</w:t>
      </w:r>
      <w:proofErr w:type="spellStart"/>
      <w:r w:rsidRPr="004425A1">
        <w:rPr>
          <w:rFonts w:ascii="Segoe UI" w:eastAsia="Times New Roman" w:hAnsi="Segoe UI" w:cs="Segoe UI"/>
          <w:color w:val="333333"/>
        </w:rPr>
        <w:t>antMatchers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addNewEmployee</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"ADMIN").</w:t>
      </w:r>
      <w:proofErr w:type="spellStart"/>
      <w:r w:rsidRPr="004425A1">
        <w:rPr>
          <w:rFonts w:ascii="Segoe UI" w:eastAsia="Times New Roman" w:hAnsi="Segoe UI" w:cs="Segoe UI"/>
          <w:color w:val="333333"/>
        </w:rPr>
        <w:t>anyRequest</w:t>
      </w:r>
      <w:proofErr w:type="spellEnd"/>
      <w:r w:rsidRPr="004425A1">
        <w:rPr>
          <w:rFonts w:ascii="Segoe UI" w:eastAsia="Times New Roman" w:hAnsi="Segoe UI" w:cs="Segoe UI"/>
          <w:color w:val="333333"/>
        </w:rPr>
        <w:t>().authenticated()</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.and().</w:t>
      </w:r>
      <w:proofErr w:type="spellStart"/>
      <w:r w:rsidRPr="004425A1">
        <w:rPr>
          <w:rFonts w:ascii="Segoe UI" w:eastAsia="Times New Roman" w:hAnsi="Segoe UI" w:cs="Segoe UI"/>
          <w:color w:val="333333"/>
        </w:rPr>
        <w:t>formLogin</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b/>
          <w:bCs/>
          <w:color w:val="333333"/>
        </w:rPr>
        <w:t>loginPage</w:t>
      </w:r>
      <w:proofErr w:type="spellEnd"/>
      <w:r w:rsidRPr="004425A1">
        <w:rPr>
          <w:rFonts w:ascii="Segoe UI" w:eastAsia="Times New Roman" w:hAnsi="Segoe UI" w:cs="Segoe UI"/>
          <w:b/>
          <w:bCs/>
          <w:color w:val="333333"/>
        </w:rPr>
        <w:t>("/login")</w:t>
      </w: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w:t>
      </w:r>
      <w:proofErr w:type="gramEnd"/>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gramStart"/>
      <w:r w:rsidRPr="004425A1">
        <w:rPr>
          <w:rFonts w:ascii="Segoe UI" w:eastAsia="Times New Roman" w:hAnsi="Segoe UI" w:cs="Segoe UI"/>
          <w:color w:val="333333"/>
        </w:rPr>
        <w:t>and(</w:t>
      </w:r>
      <w:proofErr w:type="gramEnd"/>
      <w:r w:rsidRPr="004425A1">
        <w:rPr>
          <w:rFonts w:ascii="Segoe UI" w:eastAsia="Times New Roman" w:hAnsi="Segoe UI" w:cs="Segoe UI"/>
          <w:color w:val="333333"/>
        </w:rPr>
        <w:t>).logout().</w:t>
      </w:r>
      <w:proofErr w:type="spell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spellStart"/>
      <w:proofErr w:type="gramStart"/>
      <w:r w:rsidRPr="004425A1">
        <w:rPr>
          <w:rFonts w:ascii="Segoe UI" w:eastAsia="Times New Roman" w:hAnsi="Segoe UI" w:cs="Segoe UI"/>
          <w:color w:val="333333"/>
        </w:rPr>
        <w:t>http.csrf</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).disable();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How to do authentication against database tables using Spring Boot Security?</w:t>
      </w:r>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t>Spring Authentication using username, password and authorization using roles can be done using either</w:t>
      </w:r>
    </w:p>
    <w:p w:rsidR="004425A1" w:rsidRPr="004425A1" w:rsidRDefault="004425A1" w:rsidP="004425A1">
      <w:pPr>
        <w:numPr>
          <w:ilvl w:val="0"/>
          <w:numId w:val="6"/>
        </w:numPr>
        <w:shd w:val="clear" w:color="auto" w:fill="FFFFFF"/>
        <w:spacing w:before="100" w:beforeAutospacing="1" w:after="100" w:afterAutospacing="1" w:line="240" w:lineRule="auto"/>
        <w:rPr>
          <w:rFonts w:ascii="Segoe UI" w:eastAsia="Times New Roman" w:hAnsi="Segoe UI" w:cs="Segoe UI"/>
          <w:color w:val="333333"/>
        </w:rPr>
      </w:pPr>
      <w:r w:rsidRPr="004425A1">
        <w:rPr>
          <w:rFonts w:ascii="Segoe UI" w:eastAsia="Times New Roman" w:hAnsi="Segoe UI" w:cs="Segoe UI"/>
          <w:color w:val="333333"/>
        </w:rPr>
        <w:lastRenderedPageBreak/>
        <w:t>In Memory Configuration - </w:t>
      </w:r>
      <w:r w:rsidRPr="004425A1">
        <w:rPr>
          <w:rFonts w:ascii="Segoe UI" w:eastAsia="Times New Roman" w:hAnsi="Segoe UI" w:cs="Segoe UI"/>
          <w:color w:val="333333"/>
        </w:rPr>
        <w:br/>
      </w:r>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ab/>
        <w:t>@</w:t>
      </w:r>
      <w:proofErr w:type="spellStart"/>
      <w:r w:rsidRPr="004425A1">
        <w:rPr>
          <w:rFonts w:ascii="Segoe UI" w:eastAsia="Times New Roman" w:hAnsi="Segoe UI" w:cs="Segoe UI"/>
          <w:color w:val="333333"/>
        </w:rPr>
        <w:t>Autowired</w:t>
      </w:r>
      <w:proofErr w:type="spellEnd"/>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public void </w:t>
      </w:r>
      <w:proofErr w:type="spellStart"/>
      <w:r w:rsidRPr="004425A1">
        <w:rPr>
          <w:rFonts w:ascii="Segoe UI" w:eastAsia="Times New Roman" w:hAnsi="Segoe UI" w:cs="Segoe UI"/>
          <w:color w:val="333333"/>
        </w:rPr>
        <w:t>configureGlobal</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AuthenticationManagerBuilder</w:t>
      </w:r>
      <w:proofErr w:type="spellEnd"/>
      <w:r w:rsidRPr="004425A1">
        <w:rPr>
          <w:rFonts w:ascii="Segoe UI" w:eastAsia="Times New Roman" w:hAnsi="Segoe UI" w:cs="Segoe UI"/>
          <w:color w:val="333333"/>
        </w:rPr>
        <w:t xml:space="preserve"> </w:t>
      </w:r>
      <w:proofErr w:type="spellStart"/>
      <w:r w:rsidRPr="004425A1">
        <w:rPr>
          <w:rFonts w:ascii="Segoe UI" w:eastAsia="Times New Roman" w:hAnsi="Segoe UI" w:cs="Segoe UI"/>
          <w:color w:val="333333"/>
        </w:rPr>
        <w:t>authenticationMgr</w:t>
      </w:r>
      <w:proofErr w:type="spellEnd"/>
      <w:r w:rsidRPr="004425A1">
        <w:rPr>
          <w:rFonts w:ascii="Segoe UI" w:eastAsia="Times New Roman" w:hAnsi="Segoe UI" w:cs="Segoe UI"/>
          <w:color w:val="333333"/>
        </w:rPr>
        <w:t>) throws Exception {</w:t>
      </w:r>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authenticationMgr.inMemoryAuthentication().withUser("employee").password("employee")</w:t>
      </w:r>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.authorities("ROLE_USER").and().withUser("javainuse").password("javainuse")</w:t>
      </w:r>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.authorities("ROLE_USER", "ROLE_ADMIN");</w:t>
      </w:r>
    </w:p>
    <w:p w:rsidR="004425A1" w:rsidRPr="004425A1" w:rsidRDefault="004425A1" w:rsidP="004425A1">
      <w:pPr>
        <w:numPr>
          <w:ilvl w:val="0"/>
          <w:numId w:val="6"/>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w:t>
      </w:r>
    </w:p>
    <w:p w:rsidR="004425A1" w:rsidRPr="003B2BAF" w:rsidRDefault="004425A1" w:rsidP="00D652E4">
      <w:pPr>
        <w:rPr>
          <w:rFonts w:ascii="Segoe UI" w:eastAsia="Times New Roman" w:hAnsi="Segoe UI" w:cs="Segoe UI"/>
          <w:color w:val="333333"/>
          <w:shd w:val="clear" w:color="auto" w:fill="FFFFFF"/>
        </w:rPr>
      </w:pPr>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t>Database Authentication- </w:t>
      </w:r>
      <w:r w:rsidRPr="004425A1">
        <w:rPr>
          <w:rFonts w:ascii="Segoe UI" w:eastAsia="Times New Roman" w:hAnsi="Segoe UI" w:cs="Segoe UI"/>
          <w:color w:val="333333"/>
        </w:rPr>
        <w:br/>
      </w:r>
    </w:p>
    <w:p w:rsidR="004425A1" w:rsidRPr="004425A1" w:rsidRDefault="004425A1" w:rsidP="004425A1">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ab/>
        <w:t>@</w:t>
      </w:r>
      <w:proofErr w:type="spellStart"/>
      <w:r w:rsidRPr="004425A1">
        <w:rPr>
          <w:rFonts w:ascii="Segoe UI" w:eastAsia="Times New Roman" w:hAnsi="Segoe UI" w:cs="Segoe UI"/>
          <w:color w:val="333333"/>
        </w:rPr>
        <w:t>Autowired</w:t>
      </w:r>
      <w:proofErr w:type="spellEnd"/>
    </w:p>
    <w:p w:rsidR="004425A1" w:rsidRPr="004425A1" w:rsidRDefault="004425A1" w:rsidP="004425A1">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w:t>
      </w:r>
      <w:proofErr w:type="gramStart"/>
      <w:r w:rsidRPr="004425A1">
        <w:rPr>
          <w:rFonts w:ascii="Segoe UI" w:eastAsia="Times New Roman" w:hAnsi="Segoe UI" w:cs="Segoe UI"/>
          <w:color w:val="333333"/>
        </w:rPr>
        <w:t>public</w:t>
      </w:r>
      <w:proofErr w:type="gramEnd"/>
      <w:r w:rsidRPr="004425A1">
        <w:rPr>
          <w:rFonts w:ascii="Segoe UI" w:eastAsia="Times New Roman" w:hAnsi="Segoe UI" w:cs="Segoe UI"/>
          <w:color w:val="333333"/>
        </w:rPr>
        <w:t xml:space="preserve"> void </w:t>
      </w:r>
      <w:proofErr w:type="spellStart"/>
      <w:r w:rsidRPr="004425A1">
        <w:rPr>
          <w:rFonts w:ascii="Segoe UI" w:eastAsia="Times New Roman" w:hAnsi="Segoe UI" w:cs="Segoe UI"/>
          <w:color w:val="333333"/>
        </w:rPr>
        <w:t>configAuthentication</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AuthenticationManagerBuilder</w:t>
      </w:r>
      <w:proofErr w:type="spellEnd"/>
      <w:r w:rsidRPr="004425A1">
        <w:rPr>
          <w:rFonts w:ascii="Segoe UI" w:eastAsia="Times New Roman" w:hAnsi="Segoe UI" w:cs="Segoe UI"/>
          <w:color w:val="333333"/>
        </w:rPr>
        <w:t xml:space="preserve"> </w:t>
      </w:r>
      <w:proofErr w:type="spellStart"/>
      <w:r w:rsidRPr="004425A1">
        <w:rPr>
          <w:rFonts w:ascii="Segoe UI" w:eastAsia="Times New Roman" w:hAnsi="Segoe UI" w:cs="Segoe UI"/>
          <w:color w:val="333333"/>
        </w:rPr>
        <w:t>auth</w:t>
      </w:r>
      <w:proofErr w:type="spellEnd"/>
      <w:r w:rsidRPr="004425A1">
        <w:rPr>
          <w:rFonts w:ascii="Segoe UI" w:eastAsia="Times New Roman" w:hAnsi="Segoe UI" w:cs="Segoe UI"/>
          <w:color w:val="333333"/>
        </w:rPr>
        <w:t>) throws Exception {</w:t>
      </w:r>
    </w:p>
    <w:p w:rsidR="004425A1" w:rsidRPr="004425A1" w:rsidRDefault="004425A1" w:rsidP="004425A1">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w:t>
      </w:r>
      <w:proofErr w:type="spellStart"/>
      <w:proofErr w:type="gramStart"/>
      <w:r w:rsidRPr="004425A1">
        <w:rPr>
          <w:rFonts w:ascii="Segoe UI" w:eastAsia="Times New Roman" w:hAnsi="Segoe UI" w:cs="Segoe UI"/>
          <w:color w:val="333333"/>
        </w:rPr>
        <w:t>auth.jdbcAuthentication</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dataSource</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dataSource</w:t>
      </w:r>
      <w:proofErr w:type="spellEnd"/>
      <w:r w:rsidRPr="004425A1">
        <w:rPr>
          <w:rFonts w:ascii="Segoe UI" w:eastAsia="Times New Roman" w:hAnsi="Segoe UI" w:cs="Segoe UI"/>
          <w:color w:val="333333"/>
        </w:rPr>
        <w:t>);</w:t>
      </w:r>
    </w:p>
    <w:p w:rsidR="004425A1" w:rsidRPr="004425A1" w:rsidRDefault="004425A1" w:rsidP="004425A1">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 xml:space="preserve">    }</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How to configure Spring</w:t>
      </w:r>
      <w:bookmarkStart w:id="0" w:name="_GoBack"/>
      <w:bookmarkEnd w:id="0"/>
      <w:r w:rsidRPr="003B2BAF">
        <w:rPr>
          <w:rFonts w:ascii="Segoe UI" w:hAnsi="Segoe UI" w:cs="Segoe UI"/>
          <w:b/>
          <w:bCs/>
          <w:color w:val="333333"/>
          <w:shd w:val="clear" w:color="auto" w:fill="FFFFFF"/>
        </w:rPr>
        <w:t xml:space="preserve"> Security with in-memory configuration?</w:t>
      </w:r>
    </w:p>
    <w:p w:rsidR="004425A1" w:rsidRPr="003B2BAF" w:rsidRDefault="004425A1" w:rsidP="003B2BAF">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Segoe UI" w:hAnsi="Segoe UI" w:cs="Segoe UI"/>
          <w:color w:val="333333"/>
          <w:sz w:val="22"/>
          <w:szCs w:val="22"/>
        </w:rPr>
      </w:pPr>
      <w:r w:rsidRPr="003B2BAF">
        <w:rPr>
          <w:rFonts w:ascii="Segoe UI" w:hAnsi="Segoe UI" w:cs="Segoe UI"/>
          <w:b/>
          <w:bCs/>
          <w:color w:val="333333"/>
          <w:sz w:val="22"/>
          <w:szCs w:val="22"/>
          <w:shd w:val="clear" w:color="auto" w:fill="FFFFFF"/>
        </w:rPr>
        <w:t>@</w:t>
      </w:r>
      <w:proofErr w:type="spellStart"/>
      <w:r w:rsidRPr="003B2BAF">
        <w:rPr>
          <w:rFonts w:ascii="Segoe UI" w:hAnsi="Segoe UI" w:cs="Segoe UI"/>
          <w:color w:val="333333"/>
          <w:sz w:val="22"/>
          <w:szCs w:val="22"/>
        </w:rPr>
        <w:t>Autowired</w:t>
      </w:r>
      <w:proofErr w:type="spellEnd"/>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public</w:t>
      </w:r>
      <w:proofErr w:type="gramEnd"/>
      <w:r w:rsidRPr="004425A1">
        <w:rPr>
          <w:rFonts w:ascii="Segoe UI" w:eastAsia="Times New Roman" w:hAnsi="Segoe UI" w:cs="Segoe UI"/>
          <w:color w:val="333333"/>
        </w:rPr>
        <w:t xml:space="preserve"> void </w:t>
      </w:r>
      <w:proofErr w:type="spellStart"/>
      <w:r w:rsidRPr="004425A1">
        <w:rPr>
          <w:rFonts w:ascii="Segoe UI" w:eastAsia="Times New Roman" w:hAnsi="Segoe UI" w:cs="Segoe UI"/>
          <w:color w:val="333333"/>
        </w:rPr>
        <w:t>configureGlobal</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AuthenticationManagerBuilder</w:t>
      </w:r>
      <w:proofErr w:type="spellEnd"/>
      <w:r w:rsidRPr="004425A1">
        <w:rPr>
          <w:rFonts w:ascii="Segoe UI" w:eastAsia="Times New Roman" w:hAnsi="Segoe UI" w:cs="Segoe UI"/>
          <w:color w:val="333333"/>
        </w:rPr>
        <w:t xml:space="preserve"> </w:t>
      </w:r>
      <w:proofErr w:type="spellStart"/>
      <w:r w:rsidRPr="004425A1">
        <w:rPr>
          <w:rFonts w:ascii="Segoe UI" w:eastAsia="Times New Roman" w:hAnsi="Segoe UI" w:cs="Segoe UI"/>
          <w:color w:val="333333"/>
        </w:rPr>
        <w:t>auth</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throws</w:t>
      </w:r>
      <w:proofErr w:type="gramEnd"/>
      <w:r w:rsidRPr="004425A1">
        <w:rPr>
          <w:rFonts w:ascii="Segoe UI" w:eastAsia="Times New Roman" w:hAnsi="Segoe UI" w:cs="Segoe UI"/>
          <w:color w:val="333333"/>
        </w:rPr>
        <w:t xml:space="preserve"> Exception {</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spellStart"/>
      <w:proofErr w:type="gramStart"/>
      <w:r w:rsidRPr="004425A1">
        <w:rPr>
          <w:rFonts w:ascii="Segoe UI" w:eastAsia="Times New Roman" w:hAnsi="Segoe UI" w:cs="Segoe UI"/>
          <w:color w:val="333333"/>
        </w:rPr>
        <w:t>auth.inMemoryAuthentication</w:t>
      </w:r>
      <w:proofErr w:type="spellEnd"/>
      <w:r w:rsidRPr="004425A1">
        <w:rPr>
          <w:rFonts w:ascii="Segoe UI" w:eastAsia="Times New Roman" w:hAnsi="Segoe UI" w:cs="Segoe UI"/>
          <w:color w:val="333333"/>
        </w:rPr>
        <w:t>()</w:t>
      </w:r>
      <w:proofErr w:type="gramEnd"/>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withUser</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"user").password("password").roles("USER")</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gramStart"/>
      <w:r w:rsidRPr="004425A1">
        <w:rPr>
          <w:rFonts w:ascii="Segoe UI" w:eastAsia="Times New Roman" w:hAnsi="Segoe UI" w:cs="Segoe UI"/>
          <w:color w:val="333333"/>
        </w:rPr>
        <w:t>and()</w:t>
      </w:r>
      <w:proofErr w:type="gramEnd"/>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withUser</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"admin").password("password").roles("USER", "ADMIN");</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 xml:space="preserve">What is the use of Spring Boot Security </w:t>
      </w:r>
      <w:proofErr w:type="spellStart"/>
      <w:r w:rsidRPr="003B2BAF">
        <w:rPr>
          <w:rFonts w:ascii="Segoe UI" w:hAnsi="Segoe UI" w:cs="Segoe UI"/>
          <w:b/>
          <w:bCs/>
          <w:color w:val="333333"/>
          <w:shd w:val="clear" w:color="auto" w:fill="FFFFFF"/>
        </w:rPr>
        <w:t>AuthenticationHandler</w:t>
      </w:r>
      <w:proofErr w:type="spellEnd"/>
      <w:r w:rsidRPr="003B2BAF">
        <w:rPr>
          <w:rFonts w:ascii="Segoe UI" w:hAnsi="Segoe UI" w:cs="Segoe UI"/>
          <w:b/>
          <w:bCs/>
          <w:color w:val="333333"/>
          <w:shd w:val="clear" w:color="auto" w:fill="FFFFFF"/>
        </w:rPr>
        <w:t xml:space="preserve"> class?</w:t>
      </w:r>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lastRenderedPageBreak/>
        <w:t>In some scenarios we might want to redirect different users to different pages depending on the roles assigned to the users.</w:t>
      </w:r>
      <w:r w:rsidRPr="004425A1">
        <w:rPr>
          <w:rFonts w:ascii="Segoe UI" w:eastAsia="Times New Roman" w:hAnsi="Segoe UI" w:cs="Segoe UI"/>
          <w:color w:val="333333"/>
        </w:rPr>
        <w:br/>
      </w:r>
      <w:r w:rsidRPr="004425A1">
        <w:rPr>
          <w:rFonts w:ascii="Segoe UI" w:eastAsia="Times New Roman" w:hAnsi="Segoe UI" w:cs="Segoe UI"/>
          <w:color w:val="333333"/>
          <w:shd w:val="clear" w:color="auto" w:fill="FFFFFF"/>
        </w:rPr>
        <w:t>For example we might want users with role USER to be redirected to the welcome page, while users with role ADMIN to be redirected to the add employee page.</w:t>
      </w:r>
      <w:r w:rsidRPr="004425A1">
        <w:rPr>
          <w:rFonts w:ascii="Segoe UI" w:eastAsia="Times New Roman" w:hAnsi="Segoe UI" w:cs="Segoe UI"/>
          <w:color w:val="333333"/>
        </w:rPr>
        <w:br/>
      </w:r>
      <w:r w:rsidRPr="004425A1">
        <w:rPr>
          <w:rFonts w:ascii="Segoe UI" w:eastAsia="Times New Roman" w:hAnsi="Segoe UI" w:cs="Segoe UI"/>
          <w:color w:val="333333"/>
          <w:shd w:val="clear" w:color="auto" w:fill="FFFFFF"/>
        </w:rPr>
        <w:t xml:space="preserve">We will be making use of the </w:t>
      </w:r>
      <w:proofErr w:type="spellStart"/>
      <w:r w:rsidRPr="004425A1">
        <w:rPr>
          <w:rFonts w:ascii="Segoe UI" w:eastAsia="Times New Roman" w:hAnsi="Segoe UI" w:cs="Segoe UI"/>
          <w:color w:val="333333"/>
          <w:shd w:val="clear" w:color="auto" w:fill="FFFFFF"/>
        </w:rPr>
        <w:t>AuthenticationSuccessHandler</w:t>
      </w:r>
      <w:proofErr w:type="spellEnd"/>
      <w:r w:rsidRPr="004425A1">
        <w:rPr>
          <w:rFonts w:ascii="Segoe UI" w:eastAsia="Times New Roman" w:hAnsi="Segoe UI" w:cs="Segoe UI"/>
          <w:color w:val="333333"/>
          <w:shd w:val="clear" w:color="auto" w:fill="FFFFFF"/>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@Override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protected</w:t>
      </w:r>
      <w:proofErr w:type="gramEnd"/>
      <w:r w:rsidRPr="004425A1">
        <w:rPr>
          <w:rFonts w:ascii="Segoe UI" w:eastAsia="Times New Roman" w:hAnsi="Segoe UI" w:cs="Segoe UI"/>
          <w:color w:val="333333"/>
        </w:rPr>
        <w:t xml:space="preserve"> void configure(</w:t>
      </w:r>
      <w:proofErr w:type="spellStart"/>
      <w:r w:rsidRPr="004425A1">
        <w:rPr>
          <w:rFonts w:ascii="Segoe UI" w:eastAsia="Times New Roman" w:hAnsi="Segoe UI" w:cs="Segoe UI"/>
          <w:color w:val="333333"/>
        </w:rPr>
        <w:t>HttpSecurity</w:t>
      </w:r>
      <w:proofErr w:type="spellEnd"/>
      <w:r w:rsidRPr="004425A1">
        <w:rPr>
          <w:rFonts w:ascii="Segoe UI" w:eastAsia="Times New Roman" w:hAnsi="Segoe UI" w:cs="Segoe UI"/>
          <w:color w:val="333333"/>
        </w:rPr>
        <w:t xml:space="preserve"> http) throws Exception {</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gramStart"/>
      <w:r w:rsidRPr="004425A1">
        <w:rPr>
          <w:rFonts w:ascii="Segoe UI" w:eastAsia="Times New Roman" w:hAnsi="Segoe UI" w:cs="Segoe UI"/>
          <w:color w:val="333333"/>
        </w:rPr>
        <w:t>http.authorizeRequests(</w:t>
      </w:r>
      <w:proofErr w:type="gramEnd"/>
      <w:r w:rsidRPr="004425A1">
        <w:rPr>
          <w:rFonts w:ascii="Segoe UI" w:eastAsia="Times New Roman" w:hAnsi="Segoe UI" w:cs="Segoe UI"/>
          <w:color w:val="333333"/>
        </w:rPr>
        <w:t>).antMatchers("/").permitAll().antMatchers("/welcome").hasAnyRole("USER", "ADMIN")</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antMatchers</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getEmployees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("USER", "ADMIN").</w:t>
      </w:r>
      <w:proofErr w:type="spellStart"/>
      <w:r w:rsidRPr="004425A1">
        <w:rPr>
          <w:rFonts w:ascii="Segoe UI" w:eastAsia="Times New Roman" w:hAnsi="Segoe UI" w:cs="Segoe UI"/>
          <w:color w:val="333333"/>
        </w:rPr>
        <w:t>antMatchers</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addNewEmployee</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hasAnyRole</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"ADMIN").</w:t>
      </w:r>
      <w:proofErr w:type="spellStart"/>
      <w:r w:rsidRPr="004425A1">
        <w:rPr>
          <w:rFonts w:ascii="Segoe UI" w:eastAsia="Times New Roman" w:hAnsi="Segoe UI" w:cs="Segoe UI"/>
          <w:color w:val="333333"/>
        </w:rPr>
        <w:t>anyRequest</w:t>
      </w:r>
      <w:proofErr w:type="spellEnd"/>
      <w:r w:rsidRPr="004425A1">
        <w:rPr>
          <w:rFonts w:ascii="Segoe UI" w:eastAsia="Times New Roman" w:hAnsi="Segoe UI" w:cs="Segoe UI"/>
          <w:color w:val="333333"/>
        </w:rPr>
        <w:t>().authenticated()</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gramStart"/>
      <w:r w:rsidRPr="004425A1">
        <w:rPr>
          <w:rFonts w:ascii="Segoe UI" w:eastAsia="Times New Roman" w:hAnsi="Segoe UI" w:cs="Segoe UI"/>
          <w:color w:val="333333"/>
        </w:rPr>
        <w:t>and(</w:t>
      </w:r>
      <w:proofErr w:type="gramEnd"/>
      <w:r w:rsidRPr="004425A1">
        <w:rPr>
          <w:rFonts w:ascii="Segoe UI" w:eastAsia="Times New Roman" w:hAnsi="Segoe UI" w:cs="Segoe UI"/>
          <w:color w:val="333333"/>
        </w:rPr>
        <w:t>).</w:t>
      </w:r>
      <w:proofErr w:type="spellStart"/>
      <w:r w:rsidRPr="004425A1">
        <w:rPr>
          <w:rFonts w:ascii="Segoe UI" w:eastAsia="Times New Roman" w:hAnsi="Segoe UI" w:cs="Segoe UI"/>
          <w:color w:val="333333"/>
        </w:rPr>
        <w:t>formLogin</w:t>
      </w:r>
      <w:proofErr w:type="spellEnd"/>
      <w:r w:rsidRPr="004425A1">
        <w:rPr>
          <w:rFonts w:ascii="Segoe UI" w:eastAsia="Times New Roman" w:hAnsi="Segoe UI" w:cs="Segoe UI"/>
          <w:color w:val="333333"/>
        </w:rPr>
        <w:t>().</w:t>
      </w:r>
      <w:proofErr w:type="spellStart"/>
      <w:r w:rsidRPr="004425A1">
        <w:rPr>
          <w:rFonts w:ascii="Segoe UI" w:eastAsia="Times New Roman" w:hAnsi="Segoe UI" w:cs="Segoe UI"/>
          <w:b/>
          <w:bCs/>
          <w:color w:val="333333"/>
        </w:rPr>
        <w:t>successHandler</w:t>
      </w:r>
      <w:proofErr w:type="spellEnd"/>
      <w:r w:rsidRPr="004425A1">
        <w:rPr>
          <w:rFonts w:ascii="Segoe UI" w:eastAsia="Times New Roman" w:hAnsi="Segoe UI" w:cs="Segoe UI"/>
          <w:b/>
          <w:bCs/>
          <w:color w:val="333333"/>
        </w:rPr>
        <w:t>(</w:t>
      </w:r>
      <w:proofErr w:type="spellStart"/>
      <w:r w:rsidRPr="004425A1">
        <w:rPr>
          <w:rFonts w:ascii="Segoe UI" w:eastAsia="Times New Roman" w:hAnsi="Segoe UI" w:cs="Segoe UI"/>
          <w:b/>
          <w:bCs/>
          <w:color w:val="333333"/>
        </w:rPr>
        <w:t>successHandler</w:t>
      </w:r>
      <w:proofErr w:type="spellEnd"/>
      <w:r w:rsidRPr="004425A1">
        <w:rPr>
          <w:rFonts w:ascii="Segoe UI" w:eastAsia="Times New Roman" w:hAnsi="Segoe UI" w:cs="Segoe UI"/>
          <w:b/>
          <w:bCs/>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roofErr w:type="spellStart"/>
      <w:proofErr w:type="gramStart"/>
      <w:r w:rsidRPr="004425A1">
        <w:rPr>
          <w:rFonts w:ascii="Segoe UI" w:eastAsia="Times New Roman" w:hAnsi="Segoe UI" w:cs="Segoe UI"/>
          <w:color w:val="333333"/>
        </w:rPr>
        <w:t>loginPage</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"/login").</w:t>
      </w:r>
      <w:proofErr w:type="spell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().and().logout().</w:t>
      </w:r>
      <w:proofErr w:type="spellStart"/>
      <w:r w:rsidRPr="004425A1">
        <w:rPr>
          <w:rFonts w:ascii="Segoe UI" w:eastAsia="Times New Roman" w:hAnsi="Segoe UI" w:cs="Segoe UI"/>
          <w:color w:val="333333"/>
        </w:rPr>
        <w:t>permitAll</w:t>
      </w:r>
      <w:proofErr w:type="spellEnd"/>
      <w:r w:rsidRPr="004425A1">
        <w:rPr>
          <w:rFonts w:ascii="Segoe UI" w:eastAsia="Times New Roman" w:hAnsi="Segoe UI" w:cs="Segoe UI"/>
          <w:color w:val="333333"/>
        </w:rPr>
        <w: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proofErr w:type="spellStart"/>
      <w:proofErr w:type="gramStart"/>
      <w:r w:rsidRPr="004425A1">
        <w:rPr>
          <w:rFonts w:ascii="Segoe UI" w:eastAsia="Times New Roman" w:hAnsi="Segoe UI" w:cs="Segoe UI"/>
          <w:color w:val="333333"/>
        </w:rPr>
        <w:t>http.csrf</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).disable();</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Segoe UI" w:eastAsia="Times New Roman" w:hAnsi="Segoe UI" w:cs="Segoe UI"/>
          <w:color w:val="333333"/>
        </w:rPr>
      </w:pPr>
      <w:r w:rsidRPr="004425A1">
        <w:rPr>
          <w:rFonts w:ascii="Segoe UI" w:eastAsia="Times New Roman" w:hAnsi="Segoe UI" w:cs="Segoe UI"/>
          <w:color w:val="333333"/>
        </w:rPr>
        <w:t>}</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 xml:space="preserve">What is the difference between ROLE_USER and ROLE_ANONYMOUS in a Spring intercept </w:t>
      </w:r>
      <w:proofErr w:type="spellStart"/>
      <w:proofErr w:type="gramStart"/>
      <w:r w:rsidRPr="003B2BAF">
        <w:rPr>
          <w:rFonts w:ascii="Segoe UI" w:hAnsi="Segoe UI" w:cs="Segoe UI"/>
          <w:b/>
          <w:bCs/>
          <w:color w:val="333333"/>
          <w:shd w:val="clear" w:color="auto" w:fill="FFFFFF"/>
        </w:rPr>
        <w:t>url</w:t>
      </w:r>
      <w:proofErr w:type="spellEnd"/>
      <w:proofErr w:type="gramEnd"/>
      <w:r w:rsidRPr="003B2BAF">
        <w:rPr>
          <w:rFonts w:ascii="Segoe UI" w:hAnsi="Segoe UI" w:cs="Segoe UI"/>
          <w:b/>
          <w:bCs/>
          <w:color w:val="333333"/>
          <w:shd w:val="clear" w:color="auto" w:fill="FFFFFF"/>
        </w:rPr>
        <w:t xml:space="preserve"> configuration?</w:t>
      </w:r>
    </w:p>
    <w:p w:rsidR="004425A1" w:rsidRPr="004425A1" w:rsidRDefault="004425A1" w:rsidP="004425A1">
      <w:pPr>
        <w:numPr>
          <w:ilvl w:val="0"/>
          <w:numId w:val="7"/>
        </w:numPr>
        <w:shd w:val="clear" w:color="auto" w:fill="FFFFFF"/>
        <w:spacing w:before="100" w:beforeAutospacing="1" w:after="100" w:afterAutospacing="1" w:line="240" w:lineRule="auto"/>
        <w:rPr>
          <w:rFonts w:ascii="Segoe UI" w:eastAsia="Times New Roman" w:hAnsi="Segoe UI" w:cs="Segoe UI"/>
          <w:color w:val="333333"/>
        </w:rPr>
      </w:pPr>
      <w:r w:rsidRPr="004425A1">
        <w:rPr>
          <w:rFonts w:ascii="Segoe UI" w:eastAsia="Times New Roman" w:hAnsi="Segoe UI" w:cs="Segoe UI"/>
          <w:b/>
          <w:bCs/>
          <w:color w:val="333333"/>
        </w:rPr>
        <w:t>ROLE_ANONYMOUS</w:t>
      </w:r>
      <w:r w:rsidRPr="004425A1">
        <w:rPr>
          <w:rFonts w:ascii="Segoe UI" w:eastAsia="Times New Roman" w:hAnsi="Segoe UI" w:cs="Segoe UI"/>
          <w:color w:val="333333"/>
        </w:rPr>
        <w:t xml:space="preserve"> is the default role assigned to an unauthenticated (anonymous) user when a configuration uses Spring Security's "anonymous authentication" </w:t>
      </w:r>
      <w:proofErr w:type="gramStart"/>
      <w:r w:rsidRPr="004425A1">
        <w:rPr>
          <w:rFonts w:ascii="Segoe UI" w:eastAsia="Times New Roman" w:hAnsi="Segoe UI" w:cs="Segoe UI"/>
          <w:color w:val="333333"/>
        </w:rPr>
        <w:t>filter .</w:t>
      </w:r>
      <w:proofErr w:type="gramEnd"/>
      <w:r w:rsidRPr="004425A1">
        <w:rPr>
          <w:rFonts w:ascii="Segoe UI" w:eastAsia="Times New Roman" w:hAnsi="Segoe UI" w:cs="Segoe UI"/>
          <w:color w:val="333333"/>
        </w:rPr>
        <w:t xml:space="preserve"> This is enabled by default. However, it is probably clearer if you use the expression </w:t>
      </w:r>
      <w:proofErr w:type="spellStart"/>
      <w:proofErr w:type="gramStart"/>
      <w:r w:rsidRPr="004425A1">
        <w:rPr>
          <w:rFonts w:ascii="Segoe UI" w:eastAsia="Times New Roman" w:hAnsi="Segoe UI" w:cs="Segoe UI"/>
          <w:color w:val="333333"/>
        </w:rPr>
        <w:t>isAnonymous</w:t>
      </w:r>
      <w:proofErr w:type="spellEnd"/>
      <w:r w:rsidRPr="004425A1">
        <w:rPr>
          <w:rFonts w:ascii="Segoe UI" w:eastAsia="Times New Roman" w:hAnsi="Segoe UI" w:cs="Segoe UI"/>
          <w:color w:val="333333"/>
        </w:rPr>
        <w:t>(</w:t>
      </w:r>
      <w:proofErr w:type="gramEnd"/>
      <w:r w:rsidRPr="004425A1">
        <w:rPr>
          <w:rFonts w:ascii="Segoe UI" w:eastAsia="Times New Roman" w:hAnsi="Segoe UI" w:cs="Segoe UI"/>
          <w:color w:val="333333"/>
        </w:rPr>
        <w:t>) instead, which has the same meaning.</w:t>
      </w:r>
    </w:p>
    <w:p w:rsidR="004425A1" w:rsidRPr="004425A1" w:rsidRDefault="004425A1" w:rsidP="004425A1">
      <w:pPr>
        <w:numPr>
          <w:ilvl w:val="0"/>
          <w:numId w:val="7"/>
        </w:numPr>
        <w:shd w:val="clear" w:color="auto" w:fill="FFFFFF"/>
        <w:spacing w:before="100" w:beforeAutospacing="1" w:after="100" w:afterAutospacing="1" w:line="240" w:lineRule="auto"/>
        <w:rPr>
          <w:rFonts w:ascii="Segoe UI" w:eastAsia="Times New Roman" w:hAnsi="Segoe UI" w:cs="Segoe UI"/>
          <w:color w:val="333333"/>
        </w:rPr>
      </w:pPr>
      <w:r w:rsidRPr="004425A1">
        <w:rPr>
          <w:rFonts w:ascii="Segoe UI" w:eastAsia="Times New Roman" w:hAnsi="Segoe UI" w:cs="Segoe UI"/>
          <w:b/>
          <w:bCs/>
          <w:color w:val="333333"/>
        </w:rPr>
        <w:t>ROLE_USER</w:t>
      </w:r>
      <w:r w:rsidRPr="004425A1">
        <w:rPr>
          <w:rFonts w:ascii="Segoe UI" w:eastAsia="Times New Roman" w:hAnsi="Segoe UI" w:cs="Segoe UI"/>
          <w:color w:val="333333"/>
        </w:rPr>
        <w:t> has no meaning unless you assign this role to your users when they are authenticated (you are in charge of loading the roles (authorities) for an authenticated user). It isn't a name that is built in to Spring Security's infrastructure. In the given example, presumably that role is assigned to an authenticated user.</w:t>
      </w:r>
    </w:p>
    <w:p w:rsidR="004425A1" w:rsidRPr="003B2BAF" w:rsidRDefault="004425A1" w:rsidP="00D652E4">
      <w:pPr>
        <w:rPr>
          <w:rFonts w:ascii="Segoe UI" w:eastAsia="Times New Roman" w:hAnsi="Segoe UI" w:cs="Segoe UI"/>
          <w:color w:val="333333"/>
          <w:shd w:val="clear" w:color="auto" w:fill="FFFFFF"/>
        </w:rPr>
      </w:pPr>
    </w:p>
    <w:p w:rsidR="004425A1" w:rsidRPr="003B2BAF" w:rsidRDefault="004425A1" w:rsidP="00D652E4">
      <w:pPr>
        <w:rPr>
          <w:rFonts w:ascii="Segoe UI" w:hAnsi="Segoe UI" w:cs="Segoe UI"/>
          <w:b/>
          <w:bCs/>
          <w:color w:val="333333"/>
          <w:shd w:val="clear" w:color="auto" w:fill="FFFFFF"/>
        </w:rPr>
      </w:pPr>
      <w:r w:rsidRPr="003B2BAF">
        <w:rPr>
          <w:rFonts w:ascii="Segoe UI" w:hAnsi="Segoe UI" w:cs="Segoe UI"/>
          <w:b/>
          <w:bCs/>
          <w:color w:val="333333"/>
          <w:shd w:val="clear" w:color="auto" w:fill="FFFFFF"/>
        </w:rPr>
        <w:t xml:space="preserve">How to configure </w:t>
      </w:r>
      <w:proofErr w:type="spellStart"/>
      <w:proofErr w:type="gramStart"/>
      <w:r w:rsidRPr="003B2BAF">
        <w:rPr>
          <w:rFonts w:ascii="Segoe UI" w:hAnsi="Segoe UI" w:cs="Segoe UI"/>
          <w:b/>
          <w:bCs/>
          <w:color w:val="333333"/>
          <w:shd w:val="clear" w:color="auto" w:fill="FFFFFF"/>
        </w:rPr>
        <w:t>DelegatingFilterProxy</w:t>
      </w:r>
      <w:proofErr w:type="spellEnd"/>
      <w:r w:rsidRPr="003B2BAF">
        <w:rPr>
          <w:rFonts w:ascii="Segoe UI" w:hAnsi="Segoe UI" w:cs="Segoe UI"/>
          <w:b/>
          <w:bCs/>
          <w:color w:val="333333"/>
          <w:shd w:val="clear" w:color="auto" w:fill="FFFFFF"/>
        </w:rPr>
        <w:t xml:space="preserve"> ?</w:t>
      </w:r>
      <w:proofErr w:type="gramEnd"/>
    </w:p>
    <w:p w:rsidR="004425A1" w:rsidRPr="004425A1" w:rsidRDefault="004425A1" w:rsidP="004425A1">
      <w:pPr>
        <w:spacing w:after="0" w:line="240" w:lineRule="auto"/>
        <w:rPr>
          <w:rFonts w:ascii="Segoe UI" w:eastAsia="Times New Roman" w:hAnsi="Segoe UI" w:cs="Segoe UI"/>
        </w:rPr>
      </w:pPr>
      <w:r w:rsidRPr="004425A1">
        <w:rPr>
          <w:rFonts w:ascii="Segoe UI" w:eastAsia="Times New Roman" w:hAnsi="Segoe UI" w:cs="Segoe UI"/>
          <w:color w:val="333333"/>
          <w:shd w:val="clear" w:color="auto" w:fill="FFFFFF"/>
        </w:rPr>
        <w:t xml:space="preserve">In the web.xml we add the </w:t>
      </w:r>
      <w:proofErr w:type="spellStart"/>
      <w:r w:rsidRPr="004425A1">
        <w:rPr>
          <w:rFonts w:ascii="Segoe UI" w:eastAsia="Times New Roman" w:hAnsi="Segoe UI" w:cs="Segoe UI"/>
          <w:color w:val="333333"/>
          <w:shd w:val="clear" w:color="auto" w:fill="FFFFFF"/>
        </w:rPr>
        <w:t>DelegatingFilterProxy</w:t>
      </w:r>
      <w:proofErr w:type="spellEnd"/>
      <w:r w:rsidRPr="004425A1">
        <w:rPr>
          <w:rFonts w:ascii="Segoe UI" w:eastAsia="Times New Roman" w:hAnsi="Segoe UI" w:cs="Segoe UI"/>
          <w:color w:val="333333"/>
          <w:shd w:val="clear" w:color="auto" w:fill="FFFFFF"/>
        </w:rPr>
        <w:t xml:space="preserve"> which is delegating proxy to automatically intercept a URL with a particular pattern to apply spring security.</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lastRenderedPageBreak/>
        <w:t xml:space="preserve">    &lt;</w:t>
      </w:r>
      <w:proofErr w:type="gramStart"/>
      <w:r w:rsidRPr="004425A1">
        <w:rPr>
          <w:rFonts w:ascii="Segoe UI" w:eastAsia="Times New Roman" w:hAnsi="Segoe UI" w:cs="Segoe UI"/>
          <w:color w:val="333333"/>
        </w:rPr>
        <w:t>filter</w:t>
      </w:r>
      <w:proofErr w:type="gramEnd"/>
      <w:r w:rsidRPr="004425A1">
        <w:rPr>
          <w:rFonts w:ascii="Segoe UI" w:eastAsia="Times New Roman" w:hAnsi="Segoe UI" w:cs="Segoe UI"/>
          <w:color w:val="333333"/>
        </w:rPr>
        <w:t>&gt;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r>
      <w:r w:rsidRPr="004425A1">
        <w:rPr>
          <w:rFonts w:ascii="Segoe UI" w:eastAsia="Times New Roman" w:hAnsi="Segoe UI" w:cs="Segoe UI"/>
          <w:color w:val="333333"/>
        </w:rPr>
        <w:tab/>
        <w:t>&lt;filter-name&gt;</w:t>
      </w:r>
      <w:proofErr w:type="spellStart"/>
      <w:r w:rsidRPr="004425A1">
        <w:rPr>
          <w:rFonts w:ascii="Segoe UI" w:eastAsia="Times New Roman" w:hAnsi="Segoe UI" w:cs="Segoe UI"/>
          <w:color w:val="333333"/>
        </w:rPr>
        <w:t>springSecurityFilterChain</w:t>
      </w:r>
      <w:proofErr w:type="spellEnd"/>
      <w:r w:rsidRPr="004425A1">
        <w:rPr>
          <w:rFonts w:ascii="Segoe UI" w:eastAsia="Times New Roman" w:hAnsi="Segoe UI" w:cs="Segoe UI"/>
          <w:color w:val="333333"/>
        </w:rPr>
        <w:t>&lt;/filter-name&gt;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r>
      <w:r w:rsidRPr="004425A1">
        <w:rPr>
          <w:rFonts w:ascii="Segoe UI" w:eastAsia="Times New Roman" w:hAnsi="Segoe UI" w:cs="Segoe UI"/>
          <w:color w:val="333333"/>
        </w:rPr>
        <w:tab/>
        <w:t>&lt;filter-class&gt;org.springframework.web.filter.DelegatingFilterProxy&lt;/filter-class&gt;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t>&lt;/filter&gt;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t>&lt;</w:t>
      </w:r>
      <w:proofErr w:type="gramStart"/>
      <w:r w:rsidRPr="004425A1">
        <w:rPr>
          <w:rFonts w:ascii="Segoe UI" w:eastAsia="Times New Roman" w:hAnsi="Segoe UI" w:cs="Segoe UI"/>
          <w:color w:val="333333"/>
        </w:rPr>
        <w:t>filter-mapping</w:t>
      </w:r>
      <w:proofErr w:type="gramEnd"/>
      <w:r w:rsidRPr="004425A1">
        <w:rPr>
          <w:rFonts w:ascii="Segoe UI" w:eastAsia="Times New Roman" w:hAnsi="Segoe UI" w:cs="Segoe UI"/>
          <w:color w:val="333333"/>
        </w:rPr>
        <w:t>&gt;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r>
      <w:r w:rsidRPr="004425A1">
        <w:rPr>
          <w:rFonts w:ascii="Segoe UI" w:eastAsia="Times New Roman" w:hAnsi="Segoe UI" w:cs="Segoe UI"/>
          <w:color w:val="333333"/>
        </w:rPr>
        <w:tab/>
        <w:t>&lt;filter-name&gt;</w:t>
      </w:r>
      <w:proofErr w:type="spellStart"/>
      <w:r w:rsidRPr="004425A1">
        <w:rPr>
          <w:rFonts w:ascii="Segoe UI" w:eastAsia="Times New Roman" w:hAnsi="Segoe UI" w:cs="Segoe UI"/>
          <w:color w:val="333333"/>
        </w:rPr>
        <w:t>springSecurityFilterChain</w:t>
      </w:r>
      <w:proofErr w:type="spellEnd"/>
      <w:r w:rsidRPr="004425A1">
        <w:rPr>
          <w:rFonts w:ascii="Segoe UI" w:eastAsia="Times New Roman" w:hAnsi="Segoe UI" w:cs="Segoe UI"/>
          <w:color w:val="333333"/>
        </w:rPr>
        <w:t>&lt;/filter-name&gt;</w:t>
      </w:r>
    </w:p>
    <w:p w:rsidR="004425A1" w:rsidRPr="004425A1"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r>
      <w:r w:rsidRPr="004425A1">
        <w:rPr>
          <w:rFonts w:ascii="Segoe UI" w:eastAsia="Times New Roman" w:hAnsi="Segoe UI" w:cs="Segoe UI"/>
          <w:color w:val="333333"/>
        </w:rPr>
        <w:tab/>
        <w:t>&lt;</w:t>
      </w:r>
      <w:proofErr w:type="spellStart"/>
      <w:r w:rsidRPr="004425A1">
        <w:rPr>
          <w:rFonts w:ascii="Segoe UI" w:eastAsia="Times New Roman" w:hAnsi="Segoe UI" w:cs="Segoe UI"/>
          <w:color w:val="333333"/>
        </w:rPr>
        <w:t>url</w:t>
      </w:r>
      <w:proofErr w:type="spellEnd"/>
      <w:r w:rsidRPr="004425A1">
        <w:rPr>
          <w:rFonts w:ascii="Segoe UI" w:eastAsia="Times New Roman" w:hAnsi="Segoe UI" w:cs="Segoe UI"/>
          <w:color w:val="333333"/>
        </w:rPr>
        <w:t>-pattern&gt;/*&lt;/</w:t>
      </w:r>
      <w:proofErr w:type="spellStart"/>
      <w:r w:rsidRPr="004425A1">
        <w:rPr>
          <w:rFonts w:ascii="Segoe UI" w:eastAsia="Times New Roman" w:hAnsi="Segoe UI" w:cs="Segoe UI"/>
          <w:color w:val="333333"/>
        </w:rPr>
        <w:t>url</w:t>
      </w:r>
      <w:proofErr w:type="spellEnd"/>
      <w:r w:rsidRPr="004425A1">
        <w:rPr>
          <w:rFonts w:ascii="Segoe UI" w:eastAsia="Times New Roman" w:hAnsi="Segoe UI" w:cs="Segoe UI"/>
          <w:color w:val="333333"/>
        </w:rPr>
        <w:t>-pattern&gt;</w:t>
      </w:r>
    </w:p>
    <w:p w:rsidR="004425A1" w:rsidRPr="003B2BAF" w:rsidRDefault="004425A1" w:rsidP="003B2BA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Segoe UI" w:eastAsia="Times New Roman" w:hAnsi="Segoe UI" w:cs="Segoe UI"/>
          <w:color w:val="333333"/>
        </w:rPr>
      </w:pPr>
      <w:r w:rsidRPr="004425A1">
        <w:rPr>
          <w:rFonts w:ascii="Segoe UI" w:eastAsia="Times New Roman" w:hAnsi="Segoe UI" w:cs="Segoe UI"/>
          <w:color w:val="333333"/>
        </w:rPr>
        <w:tab/>
        <w:t>&lt;/filter-mapping&gt;</w:t>
      </w:r>
    </w:p>
    <w:p w:rsidR="004425A1" w:rsidRPr="003B2BAF" w:rsidRDefault="004425A1" w:rsidP="00D652E4">
      <w:pPr>
        <w:rPr>
          <w:rFonts w:ascii="Segoe UI" w:hAnsi="Segoe UI" w:cs="Segoe UI"/>
          <w:b/>
          <w:bCs/>
          <w:color w:val="333333"/>
          <w:shd w:val="clear" w:color="auto" w:fill="FFFFFF"/>
        </w:rPr>
      </w:pPr>
    </w:p>
    <w:p w:rsidR="004425A1" w:rsidRPr="003B2BAF" w:rsidRDefault="004425A1" w:rsidP="00D652E4">
      <w:pPr>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Are you able to add and/or replace individual filters?</w:t>
      </w:r>
    </w:p>
    <w:p w:rsidR="004425A1" w:rsidRPr="003B2BAF" w:rsidRDefault="004425A1" w:rsidP="00D652E4">
      <w:pPr>
        <w:rPr>
          <w:rFonts w:ascii="Segoe UI" w:hAnsi="Segoe UI" w:cs="Segoe UI"/>
          <w:color w:val="000000"/>
          <w:shd w:val="clear" w:color="auto" w:fill="FFFFFF"/>
        </w:rPr>
      </w:pPr>
      <w:r w:rsidRPr="003B2BAF">
        <w:rPr>
          <w:rFonts w:ascii="Segoe UI" w:hAnsi="Segoe UI" w:cs="Segoe UI"/>
          <w:color w:val="000000"/>
          <w:shd w:val="clear" w:color="auto" w:fill="FFFFFF"/>
        </w:rPr>
        <w:t>Spring Security maintains a filter chain internally where each of the filters has a particular responsibility and filters are added or removed from the configuration depending on which services are required.</w:t>
      </w:r>
    </w:p>
    <w:p w:rsidR="004425A1" w:rsidRPr="003B2BAF" w:rsidRDefault="004425A1" w:rsidP="00D652E4">
      <w:pPr>
        <w:rPr>
          <w:rFonts w:ascii="Segoe UI" w:hAnsi="Segoe UI" w:cs="Segoe UI"/>
          <w:color w:val="000000"/>
          <w:shd w:val="clear" w:color="auto" w:fill="FFFFFF"/>
        </w:rPr>
      </w:pPr>
    </w:p>
    <w:p w:rsidR="004425A1" w:rsidRPr="003B2BAF" w:rsidRDefault="004425A1" w:rsidP="00D652E4">
      <w:pPr>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Is it enough to hide sections of my output (e.g. JSP-Page)?</w:t>
      </w:r>
    </w:p>
    <w:p w:rsidR="004425A1" w:rsidRPr="003B2BAF" w:rsidRDefault="004425A1" w:rsidP="00D652E4">
      <w:pPr>
        <w:rPr>
          <w:rFonts w:ascii="Segoe UI" w:hAnsi="Segoe UI" w:cs="Segoe UI"/>
          <w:color w:val="000000"/>
          <w:shd w:val="clear" w:color="auto" w:fill="FFFFFF"/>
        </w:rPr>
      </w:pPr>
      <w:r w:rsidRPr="003B2BAF">
        <w:rPr>
          <w:rFonts w:ascii="Segoe UI" w:hAnsi="Segoe UI" w:cs="Segoe UI"/>
          <w:color w:val="000000"/>
          <w:shd w:val="clear" w:color="auto" w:fill="FFFFFF"/>
        </w:rPr>
        <w:t xml:space="preserve">No, because we cannot readily reverse engineer what URL is mapped to what controller endpoint as controllers can rely on headers, current user, </w:t>
      </w:r>
      <w:proofErr w:type="spellStart"/>
      <w:r w:rsidRPr="003B2BAF">
        <w:rPr>
          <w:rFonts w:ascii="Segoe UI" w:hAnsi="Segoe UI" w:cs="Segoe UI"/>
          <w:color w:val="000000"/>
          <w:shd w:val="clear" w:color="auto" w:fill="FFFFFF"/>
        </w:rPr>
        <w:t>etc</w:t>
      </w:r>
      <w:proofErr w:type="spellEnd"/>
      <w:r w:rsidRPr="003B2BAF">
        <w:rPr>
          <w:rFonts w:ascii="Segoe UI" w:hAnsi="Segoe UI" w:cs="Segoe UI"/>
          <w:color w:val="000000"/>
          <w:shd w:val="clear" w:color="auto" w:fill="FFFFFF"/>
        </w:rPr>
        <w:t xml:space="preserve"> to determine what method to invoke.</w:t>
      </w:r>
      <w:r w:rsidRPr="003B2BAF">
        <w:rPr>
          <w:rFonts w:ascii="Segoe UI" w:hAnsi="Segoe UI" w:cs="Segoe UI"/>
          <w:color w:val="000000"/>
        </w:rPr>
        <w:br/>
      </w:r>
      <w:r w:rsidRPr="003B2BAF">
        <w:rPr>
          <w:rFonts w:ascii="Segoe UI" w:hAnsi="Segoe UI" w:cs="Segoe UI"/>
          <w:color w:val="000000"/>
          <w:shd w:val="clear" w:color="auto" w:fill="FFFFFF"/>
        </w:rPr>
        <w:t xml:space="preserve">JSP Tag Libraries- Spring Security has its own </w:t>
      </w:r>
      <w:proofErr w:type="spellStart"/>
      <w:r w:rsidRPr="003B2BAF">
        <w:rPr>
          <w:rFonts w:ascii="Segoe UI" w:hAnsi="Segoe UI" w:cs="Segoe UI"/>
          <w:color w:val="000000"/>
          <w:shd w:val="clear" w:color="auto" w:fill="FFFFFF"/>
        </w:rPr>
        <w:t>taglib</w:t>
      </w:r>
      <w:proofErr w:type="spellEnd"/>
      <w:r w:rsidRPr="003B2BAF">
        <w:rPr>
          <w:rFonts w:ascii="Segoe UI" w:hAnsi="Segoe UI" w:cs="Segoe UI"/>
          <w:color w:val="000000"/>
          <w:shd w:val="clear" w:color="auto" w:fill="FFFFFF"/>
        </w:rPr>
        <w:t xml:space="preserve"> which provides basic support for accessing security information and applying security constraints in JSPs.</w:t>
      </w:r>
    </w:p>
    <w:p w:rsidR="004425A1" w:rsidRPr="003B2BAF" w:rsidRDefault="004425A1" w:rsidP="00D652E4">
      <w:pPr>
        <w:rPr>
          <w:rFonts w:ascii="Segoe UI" w:hAnsi="Segoe UI" w:cs="Segoe UI"/>
          <w:color w:val="000000"/>
          <w:shd w:val="clear" w:color="auto" w:fill="FFFFFF"/>
        </w:rPr>
      </w:pPr>
    </w:p>
    <w:p w:rsidR="004425A1" w:rsidRPr="003B2BAF" w:rsidRDefault="004425A1" w:rsidP="00D652E4">
      <w:pPr>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Why do you need the intercept-</w:t>
      </w:r>
      <w:proofErr w:type="spellStart"/>
      <w:r w:rsidRPr="003B2BAF">
        <w:rPr>
          <w:rFonts w:ascii="Segoe UI" w:hAnsi="Segoe UI" w:cs="Segoe UI"/>
          <w:b/>
          <w:bCs/>
          <w:color w:val="000000"/>
          <w:bdr w:val="none" w:sz="0" w:space="0" w:color="auto" w:frame="1"/>
          <w:shd w:val="clear" w:color="auto" w:fill="FFFFFF"/>
        </w:rPr>
        <w:t>url</w:t>
      </w:r>
      <w:proofErr w:type="spellEnd"/>
      <w:r w:rsidRPr="003B2BAF">
        <w:rPr>
          <w:rFonts w:ascii="Segoe UI" w:hAnsi="Segoe UI" w:cs="Segoe UI"/>
          <w:b/>
          <w:bCs/>
          <w:color w:val="000000"/>
          <w:bdr w:val="none" w:sz="0" w:space="0" w:color="auto" w:frame="1"/>
          <w:shd w:val="clear" w:color="auto" w:fill="FFFFFF"/>
        </w:rPr>
        <w:t>?</w:t>
      </w:r>
    </w:p>
    <w:p w:rsidR="004425A1" w:rsidRPr="004425A1" w:rsidRDefault="004425A1" w:rsidP="004425A1">
      <w:pPr>
        <w:shd w:val="clear" w:color="auto" w:fill="FFFFFF"/>
        <w:spacing w:after="300" w:line="240" w:lineRule="auto"/>
        <w:jc w:val="both"/>
        <w:textAlignment w:val="baseline"/>
        <w:rPr>
          <w:rFonts w:ascii="Segoe UI" w:eastAsia="Times New Roman" w:hAnsi="Segoe UI" w:cs="Segoe UI"/>
          <w:color w:val="000000"/>
        </w:rPr>
      </w:pPr>
      <w:proofErr w:type="gramStart"/>
      <w:r w:rsidRPr="004425A1">
        <w:rPr>
          <w:rFonts w:ascii="Segoe UI" w:eastAsia="Times New Roman" w:hAnsi="Segoe UI" w:cs="Segoe UI"/>
          <w:color w:val="000000"/>
        </w:rPr>
        <w:t>intercept-</w:t>
      </w:r>
      <w:proofErr w:type="spellStart"/>
      <w:r w:rsidRPr="004425A1">
        <w:rPr>
          <w:rFonts w:ascii="Segoe UI" w:eastAsia="Times New Roman" w:hAnsi="Segoe UI" w:cs="Segoe UI"/>
          <w:color w:val="000000"/>
        </w:rPr>
        <w:t>url</w:t>
      </w:r>
      <w:proofErr w:type="spellEnd"/>
      <w:proofErr w:type="gramEnd"/>
      <w:r w:rsidRPr="004425A1">
        <w:rPr>
          <w:rFonts w:ascii="Segoe UI" w:eastAsia="Times New Roman" w:hAnsi="Segoe UI" w:cs="Segoe UI"/>
          <w:color w:val="000000"/>
        </w:rPr>
        <w:t xml:space="preserve"> element is used to define the set of URL patterns that the application is interested in and to configure how they should be handled.</w:t>
      </w:r>
    </w:p>
    <w:p w:rsidR="004425A1" w:rsidRPr="004425A1" w:rsidRDefault="004425A1" w:rsidP="004425A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Segoe UI" w:eastAsia="Times New Roman" w:hAnsi="Segoe UI" w:cs="Segoe UI"/>
          <w:color w:val="000000"/>
        </w:rPr>
      </w:pPr>
      <w:r w:rsidRPr="004425A1">
        <w:rPr>
          <w:rFonts w:ascii="Segoe UI" w:eastAsia="Times New Roman" w:hAnsi="Segoe UI" w:cs="Segoe UI"/>
          <w:color w:val="000000"/>
        </w:rPr>
        <w:t>&lt;intercept-</w:t>
      </w:r>
      <w:proofErr w:type="spellStart"/>
      <w:r w:rsidRPr="004425A1">
        <w:rPr>
          <w:rFonts w:ascii="Segoe UI" w:eastAsia="Times New Roman" w:hAnsi="Segoe UI" w:cs="Segoe UI"/>
          <w:color w:val="000000"/>
        </w:rPr>
        <w:t>url</w:t>
      </w:r>
      <w:proofErr w:type="spellEnd"/>
      <w:r w:rsidRPr="004425A1">
        <w:rPr>
          <w:rFonts w:ascii="Segoe UI" w:eastAsia="Times New Roman" w:hAnsi="Segoe UI" w:cs="Segoe UI"/>
          <w:color w:val="000000"/>
        </w:rPr>
        <w:t xml:space="preserve"> pattern='/secure/**' access='ROLE_A</w:t>
      </w:r>
      <w:proofErr w:type="gramStart"/>
      <w:r w:rsidRPr="004425A1">
        <w:rPr>
          <w:rFonts w:ascii="Segoe UI" w:eastAsia="Times New Roman" w:hAnsi="Segoe UI" w:cs="Segoe UI"/>
          <w:color w:val="000000"/>
        </w:rPr>
        <w:t>,ROLE</w:t>
      </w:r>
      <w:proofErr w:type="gramEnd"/>
      <w:r w:rsidRPr="004425A1">
        <w:rPr>
          <w:rFonts w:ascii="Segoe UI" w:eastAsia="Times New Roman" w:hAnsi="Segoe UI" w:cs="Segoe UI"/>
          <w:color w:val="000000"/>
        </w:rPr>
        <w:t>_B'/&gt;</w:t>
      </w:r>
    </w:p>
    <w:p w:rsidR="004425A1" w:rsidRPr="003B2BAF" w:rsidRDefault="004425A1" w:rsidP="004425A1">
      <w:pPr>
        <w:shd w:val="clear" w:color="auto" w:fill="FFFFFF"/>
        <w:spacing w:after="0" w:line="240" w:lineRule="auto"/>
        <w:jc w:val="both"/>
        <w:textAlignment w:val="baseline"/>
        <w:rPr>
          <w:rFonts w:ascii="Segoe UI" w:eastAsia="Times New Roman" w:hAnsi="Segoe UI" w:cs="Segoe UI"/>
          <w:b/>
          <w:bCs/>
          <w:color w:val="000000"/>
          <w:bdr w:val="none" w:sz="0" w:space="0" w:color="auto" w:frame="1"/>
        </w:rPr>
      </w:pPr>
    </w:p>
    <w:p w:rsidR="004425A1" w:rsidRPr="003B2BAF" w:rsidRDefault="004425A1" w:rsidP="004425A1">
      <w:pPr>
        <w:shd w:val="clear" w:color="auto" w:fill="FFFFFF"/>
        <w:spacing w:after="0" w:line="240" w:lineRule="auto"/>
        <w:jc w:val="both"/>
        <w:textAlignment w:val="baseline"/>
        <w:rPr>
          <w:rFonts w:ascii="Segoe UI" w:eastAsia="Times New Roman" w:hAnsi="Segoe UI" w:cs="Segoe UI"/>
          <w:b/>
          <w:bCs/>
          <w:color w:val="000000"/>
          <w:bdr w:val="none" w:sz="0" w:space="0" w:color="auto" w:frame="1"/>
        </w:rPr>
      </w:pPr>
    </w:p>
    <w:p w:rsidR="004425A1" w:rsidRPr="003B2BAF" w:rsidRDefault="004425A1"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 xml:space="preserve">In which order do you have to write multiple </w:t>
      </w:r>
      <w:proofErr w:type="gramStart"/>
      <w:r w:rsidRPr="003B2BAF">
        <w:rPr>
          <w:rFonts w:ascii="Segoe UI" w:hAnsi="Segoe UI" w:cs="Segoe UI"/>
          <w:b/>
          <w:bCs/>
          <w:color w:val="000000"/>
          <w:bdr w:val="none" w:sz="0" w:space="0" w:color="auto" w:frame="1"/>
          <w:shd w:val="clear" w:color="auto" w:fill="FFFFFF"/>
        </w:rPr>
        <w:t>intercept-</w:t>
      </w:r>
      <w:proofErr w:type="spellStart"/>
      <w:r w:rsidRPr="003B2BAF">
        <w:rPr>
          <w:rFonts w:ascii="Segoe UI" w:hAnsi="Segoe UI" w:cs="Segoe UI"/>
          <w:b/>
          <w:bCs/>
          <w:color w:val="000000"/>
          <w:bdr w:val="none" w:sz="0" w:space="0" w:color="auto" w:frame="1"/>
          <w:shd w:val="clear" w:color="auto" w:fill="FFFFFF"/>
        </w:rPr>
        <w:t>url’s</w:t>
      </w:r>
      <w:proofErr w:type="spellEnd"/>
      <w:proofErr w:type="gramEnd"/>
      <w:r w:rsidRPr="003B2BAF">
        <w:rPr>
          <w:rFonts w:ascii="Segoe UI" w:hAnsi="Segoe UI" w:cs="Segoe UI"/>
          <w:b/>
          <w:bCs/>
          <w:color w:val="000000"/>
          <w:bdr w:val="none" w:sz="0" w:space="0" w:color="auto" w:frame="1"/>
          <w:shd w:val="clear" w:color="auto" w:fill="FFFFFF"/>
        </w:rPr>
        <w:t>?</w:t>
      </w:r>
    </w:p>
    <w:p w:rsidR="004425A1" w:rsidRPr="003B2BAF" w:rsidRDefault="004425A1"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p>
    <w:p w:rsidR="006858EA" w:rsidRPr="006858EA" w:rsidRDefault="006858EA" w:rsidP="006858EA">
      <w:pPr>
        <w:shd w:val="clear" w:color="auto" w:fill="FFFFFF"/>
        <w:spacing w:after="300" w:line="240" w:lineRule="auto"/>
        <w:jc w:val="both"/>
        <w:textAlignment w:val="baseline"/>
        <w:rPr>
          <w:rFonts w:ascii="Segoe UI" w:eastAsia="Times New Roman" w:hAnsi="Segoe UI" w:cs="Segoe UI"/>
          <w:color w:val="000000"/>
        </w:rPr>
      </w:pPr>
      <w:r w:rsidRPr="006858EA">
        <w:rPr>
          <w:rFonts w:ascii="Segoe UI" w:eastAsia="Times New Roman" w:hAnsi="Segoe UI" w:cs="Segoe UI"/>
          <w:color w:val="000000"/>
        </w:rPr>
        <w:t>When matching the specified patterns defined by element intercept-</w:t>
      </w:r>
      <w:proofErr w:type="spellStart"/>
      <w:r w:rsidRPr="006858EA">
        <w:rPr>
          <w:rFonts w:ascii="Segoe UI" w:eastAsia="Times New Roman" w:hAnsi="Segoe UI" w:cs="Segoe UI"/>
          <w:color w:val="000000"/>
        </w:rPr>
        <w:t>url</w:t>
      </w:r>
      <w:proofErr w:type="spellEnd"/>
      <w:r w:rsidRPr="006858EA">
        <w:rPr>
          <w:rFonts w:ascii="Segoe UI" w:eastAsia="Times New Roman" w:hAnsi="Segoe UI" w:cs="Segoe UI"/>
          <w:color w:val="000000"/>
        </w:rPr>
        <w:t xml:space="preserve"> against an incoming request, the matching is done in the order in which the elements are declared. So the most specific patterns should come first and the most general should come last.</w:t>
      </w:r>
    </w:p>
    <w:p w:rsidR="006858EA" w:rsidRPr="006858EA" w:rsidRDefault="006858EA" w:rsidP="006858EA">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1" w:author="Unknown"/>
          <w:rFonts w:ascii="Segoe UI" w:eastAsia="Times New Roman" w:hAnsi="Segoe UI" w:cs="Segoe UI"/>
          <w:color w:val="000000"/>
        </w:rPr>
      </w:pPr>
      <w:ins w:id="2" w:author="Unknown">
        <w:r w:rsidRPr="006858EA">
          <w:rPr>
            <w:rFonts w:ascii="Segoe UI" w:eastAsia="Times New Roman" w:hAnsi="Segoe UI" w:cs="Segoe UI"/>
            <w:color w:val="000000"/>
          </w:rPr>
          <w:t>&lt;intercept-</w:t>
        </w:r>
        <w:proofErr w:type="spellStart"/>
        <w:r w:rsidRPr="006858EA">
          <w:rPr>
            <w:rFonts w:ascii="Segoe UI" w:eastAsia="Times New Roman" w:hAnsi="Segoe UI" w:cs="Segoe UI"/>
            <w:color w:val="000000"/>
          </w:rPr>
          <w:t>url</w:t>
        </w:r>
        <w:proofErr w:type="spellEnd"/>
        <w:r w:rsidRPr="006858EA">
          <w:rPr>
            <w:rFonts w:ascii="Segoe UI" w:eastAsia="Times New Roman" w:hAnsi="Segoe UI" w:cs="Segoe UI"/>
            <w:color w:val="000000"/>
          </w:rPr>
          <w:t xml:space="preserve"> pattern='/secure/a/**' access='ROLE_A'/&gt;</w:t>
        </w:r>
      </w:ins>
    </w:p>
    <w:p w:rsidR="006858EA" w:rsidRPr="006858EA" w:rsidRDefault="006858EA" w:rsidP="006858EA">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 w:author="Unknown"/>
          <w:rFonts w:ascii="Segoe UI" w:eastAsia="Times New Roman" w:hAnsi="Segoe UI" w:cs="Segoe UI"/>
          <w:color w:val="000000"/>
        </w:rPr>
      </w:pPr>
      <w:ins w:id="4" w:author="Unknown">
        <w:r w:rsidRPr="006858EA">
          <w:rPr>
            <w:rFonts w:ascii="Segoe UI" w:eastAsia="Times New Roman" w:hAnsi="Segoe UI" w:cs="Segoe UI"/>
            <w:color w:val="000000"/>
          </w:rPr>
          <w:t>&lt;intercept-</w:t>
        </w:r>
        <w:proofErr w:type="spellStart"/>
        <w:r w:rsidRPr="006858EA">
          <w:rPr>
            <w:rFonts w:ascii="Segoe UI" w:eastAsia="Times New Roman" w:hAnsi="Segoe UI" w:cs="Segoe UI"/>
            <w:color w:val="000000"/>
          </w:rPr>
          <w:t>url</w:t>
        </w:r>
        <w:proofErr w:type="spellEnd"/>
        <w:r w:rsidRPr="006858EA">
          <w:rPr>
            <w:rFonts w:ascii="Segoe UI" w:eastAsia="Times New Roman" w:hAnsi="Segoe UI" w:cs="Segoe UI"/>
            <w:color w:val="000000"/>
          </w:rPr>
          <w:t xml:space="preserve"> pattern='/secure/b/**' access='ROLE_B'/&gt;</w:t>
        </w:r>
      </w:ins>
    </w:p>
    <w:p w:rsidR="006858EA" w:rsidRPr="006858EA" w:rsidRDefault="006858EA" w:rsidP="006858EA">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5" w:author="Unknown"/>
          <w:rFonts w:ascii="Segoe UI" w:eastAsia="Times New Roman" w:hAnsi="Segoe UI" w:cs="Segoe UI"/>
          <w:color w:val="000000"/>
        </w:rPr>
      </w:pPr>
      <w:ins w:id="6" w:author="Unknown">
        <w:r w:rsidRPr="006858EA">
          <w:rPr>
            <w:rFonts w:ascii="Segoe UI" w:eastAsia="Times New Roman" w:hAnsi="Segoe UI" w:cs="Segoe UI"/>
            <w:color w:val="000000"/>
          </w:rPr>
          <w:t>&lt;intercept-</w:t>
        </w:r>
        <w:proofErr w:type="spellStart"/>
        <w:r w:rsidRPr="006858EA">
          <w:rPr>
            <w:rFonts w:ascii="Segoe UI" w:eastAsia="Times New Roman" w:hAnsi="Segoe UI" w:cs="Segoe UI"/>
            <w:color w:val="000000"/>
          </w:rPr>
          <w:t>url</w:t>
        </w:r>
        <w:proofErr w:type="spellEnd"/>
        <w:r w:rsidRPr="006858EA">
          <w:rPr>
            <w:rFonts w:ascii="Segoe UI" w:eastAsia="Times New Roman" w:hAnsi="Segoe UI" w:cs="Segoe UI"/>
            <w:color w:val="000000"/>
          </w:rPr>
          <w:t xml:space="preserve"> pattern='/secure/**' access='ROLE_USER'/&gt;</w:t>
        </w:r>
      </w:ins>
    </w:p>
    <w:p w:rsidR="004425A1" w:rsidRPr="003B2BAF" w:rsidRDefault="004425A1" w:rsidP="004425A1">
      <w:pPr>
        <w:shd w:val="clear" w:color="auto" w:fill="FFFFFF"/>
        <w:spacing w:after="0" w:line="240" w:lineRule="auto"/>
        <w:jc w:val="both"/>
        <w:textAlignment w:val="baseline"/>
        <w:rPr>
          <w:rFonts w:ascii="Segoe UI" w:eastAsia="Times New Roman" w:hAnsi="Segoe UI" w:cs="Segoe UI"/>
          <w:color w:val="000000"/>
        </w:rPr>
      </w:pPr>
    </w:p>
    <w:p w:rsidR="006858EA" w:rsidRPr="003B2BAF" w:rsidRDefault="006858EA"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Is security a cross cutting concern? How is it implemented internally?</w:t>
      </w:r>
    </w:p>
    <w:p w:rsidR="006858EA" w:rsidRPr="003B2BAF" w:rsidRDefault="006858EA"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p>
    <w:p w:rsidR="006858EA" w:rsidRPr="003B2BAF" w:rsidRDefault="006858EA" w:rsidP="004425A1">
      <w:pPr>
        <w:shd w:val="clear" w:color="auto" w:fill="FFFFFF"/>
        <w:spacing w:after="0" w:line="240" w:lineRule="auto"/>
        <w:jc w:val="both"/>
        <w:textAlignment w:val="baseline"/>
        <w:rPr>
          <w:rFonts w:ascii="Segoe UI" w:hAnsi="Segoe UI" w:cs="Segoe UI"/>
          <w:color w:val="000000"/>
          <w:shd w:val="clear" w:color="auto" w:fill="FFFFFF"/>
        </w:rPr>
      </w:pPr>
      <w:r w:rsidRPr="003B2BAF">
        <w:rPr>
          <w:rFonts w:ascii="Segoe UI" w:hAnsi="Segoe UI" w:cs="Segoe UI"/>
          <w:color w:val="000000"/>
          <w:shd w:val="clear" w:color="auto" w:fill="FFFFFF"/>
        </w:rPr>
        <w:t>Yes, Spring Security is a cross cutting concern. Spring security is also using Spring AOP internally.</w:t>
      </w:r>
    </w:p>
    <w:p w:rsidR="006858EA" w:rsidRPr="003B2BAF" w:rsidRDefault="006858EA" w:rsidP="004425A1">
      <w:pPr>
        <w:shd w:val="clear" w:color="auto" w:fill="FFFFFF"/>
        <w:spacing w:after="0" w:line="240" w:lineRule="auto"/>
        <w:jc w:val="both"/>
        <w:textAlignment w:val="baseline"/>
        <w:rPr>
          <w:rFonts w:ascii="Segoe UI" w:hAnsi="Segoe UI" w:cs="Segoe UI"/>
          <w:color w:val="000000"/>
          <w:shd w:val="clear" w:color="auto" w:fill="FFFFFF"/>
        </w:rPr>
      </w:pPr>
    </w:p>
    <w:p w:rsidR="006858EA" w:rsidRPr="003B2BAF" w:rsidRDefault="006858EA"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r w:rsidRPr="003B2BAF">
        <w:rPr>
          <w:rFonts w:ascii="Segoe UI" w:hAnsi="Segoe UI" w:cs="Segoe UI"/>
          <w:b/>
          <w:bCs/>
          <w:color w:val="000000"/>
          <w:bdr w:val="none" w:sz="0" w:space="0" w:color="auto" w:frame="1"/>
          <w:shd w:val="clear" w:color="auto" w:fill="FFFFFF"/>
        </w:rPr>
        <w:t>What do @Secured and @</w:t>
      </w:r>
      <w:proofErr w:type="spellStart"/>
      <w:r w:rsidRPr="003B2BAF">
        <w:rPr>
          <w:rFonts w:ascii="Segoe UI" w:hAnsi="Segoe UI" w:cs="Segoe UI"/>
          <w:b/>
          <w:bCs/>
          <w:color w:val="000000"/>
          <w:bdr w:val="none" w:sz="0" w:space="0" w:color="auto" w:frame="1"/>
          <w:shd w:val="clear" w:color="auto" w:fill="FFFFFF"/>
        </w:rPr>
        <w:t>RolesAllowed</w:t>
      </w:r>
      <w:proofErr w:type="spellEnd"/>
      <w:r w:rsidRPr="003B2BAF">
        <w:rPr>
          <w:rFonts w:ascii="Segoe UI" w:hAnsi="Segoe UI" w:cs="Segoe UI"/>
          <w:b/>
          <w:bCs/>
          <w:color w:val="000000"/>
          <w:bdr w:val="none" w:sz="0" w:space="0" w:color="auto" w:frame="1"/>
          <w:shd w:val="clear" w:color="auto" w:fill="FFFFFF"/>
        </w:rPr>
        <w:t xml:space="preserve"> do? What is the difference between them?</w:t>
      </w:r>
    </w:p>
    <w:p w:rsidR="006858EA" w:rsidRPr="003B2BAF" w:rsidRDefault="006858EA" w:rsidP="004425A1">
      <w:pPr>
        <w:shd w:val="clear" w:color="auto" w:fill="FFFFFF"/>
        <w:spacing w:after="0" w:line="240" w:lineRule="auto"/>
        <w:jc w:val="both"/>
        <w:textAlignment w:val="baseline"/>
        <w:rPr>
          <w:rFonts w:ascii="Segoe UI" w:hAnsi="Segoe UI" w:cs="Segoe UI"/>
          <w:b/>
          <w:bCs/>
          <w:color w:val="000000"/>
          <w:bdr w:val="none" w:sz="0" w:space="0" w:color="auto" w:frame="1"/>
          <w:shd w:val="clear" w:color="auto" w:fill="FFFFFF"/>
        </w:rPr>
      </w:pPr>
    </w:p>
    <w:p w:rsidR="006858EA" w:rsidRPr="003B2BAF" w:rsidRDefault="006858EA" w:rsidP="004425A1">
      <w:pPr>
        <w:shd w:val="clear" w:color="auto" w:fill="FFFFFF"/>
        <w:spacing w:after="0" w:line="240" w:lineRule="auto"/>
        <w:jc w:val="both"/>
        <w:textAlignment w:val="baseline"/>
        <w:rPr>
          <w:rFonts w:ascii="Segoe UI" w:hAnsi="Segoe UI" w:cs="Segoe UI"/>
          <w:color w:val="000000"/>
          <w:shd w:val="clear" w:color="auto" w:fill="FFFFFF"/>
        </w:rPr>
      </w:pPr>
      <w:r w:rsidRPr="003B2BAF">
        <w:rPr>
          <w:rFonts w:ascii="Segoe UI" w:hAnsi="Segoe UI" w:cs="Segoe UI"/>
          <w:b/>
          <w:bCs/>
          <w:color w:val="000000"/>
          <w:bdr w:val="none" w:sz="0" w:space="0" w:color="auto" w:frame="1"/>
          <w:shd w:val="clear" w:color="auto" w:fill="FFFFFF"/>
        </w:rPr>
        <w:t>@</w:t>
      </w:r>
      <w:r w:rsidRPr="003B2BAF">
        <w:rPr>
          <w:rFonts w:ascii="Segoe UI" w:hAnsi="Segoe UI" w:cs="Segoe UI"/>
          <w:color w:val="000000"/>
          <w:shd w:val="clear" w:color="auto" w:fill="FFFFFF"/>
        </w:rPr>
        <w:t>Secured and @</w:t>
      </w:r>
      <w:proofErr w:type="spellStart"/>
      <w:r w:rsidRPr="003B2BAF">
        <w:rPr>
          <w:rFonts w:ascii="Segoe UI" w:hAnsi="Segoe UI" w:cs="Segoe UI"/>
          <w:color w:val="000000"/>
          <w:shd w:val="clear" w:color="auto" w:fill="FFFFFF"/>
        </w:rPr>
        <w:t>RolesAllowed</w:t>
      </w:r>
      <w:proofErr w:type="spellEnd"/>
      <w:r w:rsidRPr="003B2BAF">
        <w:rPr>
          <w:rFonts w:ascii="Segoe UI" w:hAnsi="Segoe UI" w:cs="Segoe UI"/>
          <w:color w:val="000000"/>
          <w:shd w:val="clear" w:color="auto" w:fill="FFFFFF"/>
        </w:rPr>
        <w:t xml:space="preserve"> both </w:t>
      </w:r>
      <w:proofErr w:type="gramStart"/>
      <w:r w:rsidRPr="003B2BAF">
        <w:rPr>
          <w:rFonts w:ascii="Segoe UI" w:hAnsi="Segoe UI" w:cs="Segoe UI"/>
          <w:color w:val="000000"/>
          <w:shd w:val="clear" w:color="auto" w:fill="FFFFFF"/>
        </w:rPr>
        <w:t>annotation</w:t>
      </w:r>
      <w:proofErr w:type="gramEnd"/>
      <w:r w:rsidRPr="003B2BAF">
        <w:rPr>
          <w:rFonts w:ascii="Segoe UI" w:hAnsi="Segoe UI" w:cs="Segoe UI"/>
          <w:color w:val="000000"/>
          <w:shd w:val="clear" w:color="auto" w:fill="FFFFFF"/>
        </w:rPr>
        <w:t xml:space="preserve"> provide method level security in to Spring Beans. @Secured is Spring Security annotation from version 2.0 onwards Spring Security. But @</w:t>
      </w:r>
      <w:proofErr w:type="spellStart"/>
      <w:r w:rsidRPr="003B2BAF">
        <w:rPr>
          <w:rFonts w:ascii="Segoe UI" w:hAnsi="Segoe UI" w:cs="Segoe UI"/>
          <w:color w:val="000000"/>
          <w:shd w:val="clear" w:color="auto" w:fill="FFFFFF"/>
        </w:rPr>
        <w:t>RolesAllowed</w:t>
      </w:r>
      <w:proofErr w:type="spellEnd"/>
      <w:r w:rsidRPr="003B2BAF">
        <w:rPr>
          <w:rFonts w:ascii="Segoe UI" w:hAnsi="Segoe UI" w:cs="Segoe UI"/>
          <w:color w:val="000000"/>
          <w:shd w:val="clear" w:color="auto" w:fill="FFFFFF"/>
        </w:rPr>
        <w:t xml:space="preserve"> is JSR 250 </w:t>
      </w:r>
      <w:proofErr w:type="spellStart"/>
      <w:r w:rsidRPr="003B2BAF">
        <w:rPr>
          <w:rFonts w:ascii="Segoe UI" w:hAnsi="Segoe UI" w:cs="Segoe UI"/>
          <w:color w:val="000000"/>
          <w:shd w:val="clear" w:color="auto" w:fill="FFFFFF"/>
        </w:rPr>
        <w:t>annoatation</w:t>
      </w:r>
      <w:proofErr w:type="spellEnd"/>
      <w:r w:rsidRPr="003B2BAF">
        <w:rPr>
          <w:rFonts w:ascii="Segoe UI" w:hAnsi="Segoe UI" w:cs="Segoe UI"/>
          <w:color w:val="000000"/>
          <w:shd w:val="clear" w:color="auto" w:fill="FFFFFF"/>
        </w:rPr>
        <w:t>. Spring Security provides the support for JSR 250 annotation as well for method level security. @</w:t>
      </w:r>
      <w:proofErr w:type="spellStart"/>
      <w:r w:rsidRPr="003B2BAF">
        <w:rPr>
          <w:rFonts w:ascii="Segoe UI" w:hAnsi="Segoe UI" w:cs="Segoe UI"/>
          <w:color w:val="000000"/>
          <w:shd w:val="clear" w:color="auto" w:fill="FFFFFF"/>
        </w:rPr>
        <w:t>RolesAllowed</w:t>
      </w:r>
      <w:proofErr w:type="spellEnd"/>
      <w:r w:rsidRPr="003B2BAF">
        <w:rPr>
          <w:rFonts w:ascii="Segoe UI" w:hAnsi="Segoe UI" w:cs="Segoe UI"/>
          <w:color w:val="000000"/>
          <w:shd w:val="clear" w:color="auto" w:fill="FFFFFF"/>
        </w:rPr>
        <w:t xml:space="preserve"> provides role based security only.</w:t>
      </w:r>
    </w:p>
    <w:p w:rsidR="006858EA" w:rsidRPr="003B2BAF" w:rsidRDefault="006858EA" w:rsidP="004425A1">
      <w:pPr>
        <w:shd w:val="clear" w:color="auto" w:fill="FFFFFF"/>
        <w:spacing w:after="0" w:line="240" w:lineRule="auto"/>
        <w:jc w:val="both"/>
        <w:textAlignment w:val="baseline"/>
        <w:rPr>
          <w:rFonts w:ascii="Segoe UI" w:hAnsi="Segoe UI" w:cs="Segoe UI"/>
          <w:color w:val="000000"/>
          <w:shd w:val="clear" w:color="auto" w:fill="FFFFFF"/>
        </w:rPr>
      </w:pPr>
    </w:p>
    <w:p w:rsidR="006858EA" w:rsidRPr="003B2BAF" w:rsidRDefault="006858EA" w:rsidP="004425A1">
      <w:pPr>
        <w:shd w:val="clear" w:color="auto" w:fill="FFFFFF"/>
        <w:spacing w:after="0" w:line="240" w:lineRule="auto"/>
        <w:jc w:val="both"/>
        <w:textAlignment w:val="baseline"/>
        <w:rPr>
          <w:rFonts w:ascii="Segoe UI" w:eastAsia="Times New Roman" w:hAnsi="Segoe UI" w:cs="Segoe UI"/>
          <w:color w:val="000000"/>
        </w:rPr>
      </w:pPr>
    </w:p>
    <w:sectPr w:rsidR="006858EA" w:rsidRPr="003B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223D"/>
    <w:multiLevelType w:val="multilevel"/>
    <w:tmpl w:val="5FB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A218B"/>
    <w:multiLevelType w:val="multilevel"/>
    <w:tmpl w:val="0DF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9704F"/>
    <w:multiLevelType w:val="multilevel"/>
    <w:tmpl w:val="B10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3E7BE7"/>
    <w:multiLevelType w:val="multilevel"/>
    <w:tmpl w:val="625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E012F"/>
    <w:multiLevelType w:val="multilevel"/>
    <w:tmpl w:val="49A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5362E"/>
    <w:multiLevelType w:val="multilevel"/>
    <w:tmpl w:val="8EBC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B04FE7"/>
    <w:multiLevelType w:val="multilevel"/>
    <w:tmpl w:val="20D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1D"/>
    <w:rsid w:val="0005171D"/>
    <w:rsid w:val="003B2BAF"/>
    <w:rsid w:val="004425A1"/>
    <w:rsid w:val="004F1B46"/>
    <w:rsid w:val="006452C8"/>
    <w:rsid w:val="006858EA"/>
    <w:rsid w:val="00D652E4"/>
    <w:rsid w:val="00F129B9"/>
    <w:rsid w:val="00F7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71D"/>
    <w:rPr>
      <w:b/>
      <w:bCs/>
    </w:rPr>
  </w:style>
  <w:style w:type="character" w:customStyle="1" w:styleId="ilad">
    <w:name w:val="il_ad"/>
    <w:basedOn w:val="DefaultParagraphFont"/>
    <w:rsid w:val="0005171D"/>
  </w:style>
  <w:style w:type="paragraph" w:styleId="HTMLPreformatted">
    <w:name w:val="HTML Preformatted"/>
    <w:basedOn w:val="Normal"/>
    <w:link w:val="HTMLPreformattedChar"/>
    <w:uiPriority w:val="99"/>
    <w:semiHidden/>
    <w:unhideWhenUsed/>
    <w:rsid w:val="0005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71D"/>
    <w:rPr>
      <w:rFonts w:ascii="Courier New" w:eastAsia="Times New Roman" w:hAnsi="Courier New" w:cs="Courier New"/>
      <w:sz w:val="20"/>
      <w:szCs w:val="20"/>
    </w:rPr>
  </w:style>
  <w:style w:type="character" w:customStyle="1" w:styleId="card-header">
    <w:name w:val="card-header"/>
    <w:basedOn w:val="DefaultParagraphFont"/>
    <w:rsid w:val="004F1B46"/>
  </w:style>
  <w:style w:type="character" w:styleId="Hyperlink">
    <w:name w:val="Hyperlink"/>
    <w:basedOn w:val="DefaultParagraphFont"/>
    <w:uiPriority w:val="99"/>
    <w:semiHidden/>
    <w:unhideWhenUsed/>
    <w:rsid w:val="00D652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71D"/>
    <w:rPr>
      <w:b/>
      <w:bCs/>
    </w:rPr>
  </w:style>
  <w:style w:type="character" w:customStyle="1" w:styleId="ilad">
    <w:name w:val="il_ad"/>
    <w:basedOn w:val="DefaultParagraphFont"/>
    <w:rsid w:val="0005171D"/>
  </w:style>
  <w:style w:type="paragraph" w:styleId="HTMLPreformatted">
    <w:name w:val="HTML Preformatted"/>
    <w:basedOn w:val="Normal"/>
    <w:link w:val="HTMLPreformattedChar"/>
    <w:uiPriority w:val="99"/>
    <w:semiHidden/>
    <w:unhideWhenUsed/>
    <w:rsid w:val="0005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71D"/>
    <w:rPr>
      <w:rFonts w:ascii="Courier New" w:eastAsia="Times New Roman" w:hAnsi="Courier New" w:cs="Courier New"/>
      <w:sz w:val="20"/>
      <w:szCs w:val="20"/>
    </w:rPr>
  </w:style>
  <w:style w:type="character" w:customStyle="1" w:styleId="card-header">
    <w:name w:val="card-header"/>
    <w:basedOn w:val="DefaultParagraphFont"/>
    <w:rsid w:val="004F1B46"/>
  </w:style>
  <w:style w:type="character" w:styleId="Hyperlink">
    <w:name w:val="Hyperlink"/>
    <w:basedOn w:val="DefaultParagraphFont"/>
    <w:uiPriority w:val="99"/>
    <w:semiHidden/>
    <w:unhideWhenUsed/>
    <w:rsid w:val="00D65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173">
      <w:bodyDiv w:val="1"/>
      <w:marLeft w:val="0"/>
      <w:marRight w:val="0"/>
      <w:marTop w:val="0"/>
      <w:marBottom w:val="0"/>
      <w:divBdr>
        <w:top w:val="none" w:sz="0" w:space="0" w:color="auto"/>
        <w:left w:val="none" w:sz="0" w:space="0" w:color="auto"/>
        <w:bottom w:val="none" w:sz="0" w:space="0" w:color="auto"/>
        <w:right w:val="none" w:sz="0" w:space="0" w:color="auto"/>
      </w:divBdr>
    </w:div>
    <w:div w:id="272984181">
      <w:bodyDiv w:val="1"/>
      <w:marLeft w:val="0"/>
      <w:marRight w:val="0"/>
      <w:marTop w:val="0"/>
      <w:marBottom w:val="0"/>
      <w:divBdr>
        <w:top w:val="none" w:sz="0" w:space="0" w:color="auto"/>
        <w:left w:val="none" w:sz="0" w:space="0" w:color="auto"/>
        <w:bottom w:val="none" w:sz="0" w:space="0" w:color="auto"/>
        <w:right w:val="none" w:sz="0" w:space="0" w:color="auto"/>
      </w:divBdr>
    </w:div>
    <w:div w:id="459958426">
      <w:bodyDiv w:val="1"/>
      <w:marLeft w:val="0"/>
      <w:marRight w:val="0"/>
      <w:marTop w:val="0"/>
      <w:marBottom w:val="0"/>
      <w:divBdr>
        <w:top w:val="none" w:sz="0" w:space="0" w:color="auto"/>
        <w:left w:val="none" w:sz="0" w:space="0" w:color="auto"/>
        <w:bottom w:val="none" w:sz="0" w:space="0" w:color="auto"/>
        <w:right w:val="none" w:sz="0" w:space="0" w:color="auto"/>
      </w:divBdr>
    </w:div>
    <w:div w:id="483931830">
      <w:bodyDiv w:val="1"/>
      <w:marLeft w:val="0"/>
      <w:marRight w:val="0"/>
      <w:marTop w:val="0"/>
      <w:marBottom w:val="0"/>
      <w:divBdr>
        <w:top w:val="none" w:sz="0" w:space="0" w:color="auto"/>
        <w:left w:val="none" w:sz="0" w:space="0" w:color="auto"/>
        <w:bottom w:val="none" w:sz="0" w:space="0" w:color="auto"/>
        <w:right w:val="none" w:sz="0" w:space="0" w:color="auto"/>
      </w:divBdr>
    </w:div>
    <w:div w:id="528765522">
      <w:bodyDiv w:val="1"/>
      <w:marLeft w:val="0"/>
      <w:marRight w:val="0"/>
      <w:marTop w:val="0"/>
      <w:marBottom w:val="0"/>
      <w:divBdr>
        <w:top w:val="none" w:sz="0" w:space="0" w:color="auto"/>
        <w:left w:val="none" w:sz="0" w:space="0" w:color="auto"/>
        <w:bottom w:val="none" w:sz="0" w:space="0" w:color="auto"/>
        <w:right w:val="none" w:sz="0" w:space="0" w:color="auto"/>
      </w:divBdr>
    </w:div>
    <w:div w:id="579098343">
      <w:bodyDiv w:val="1"/>
      <w:marLeft w:val="0"/>
      <w:marRight w:val="0"/>
      <w:marTop w:val="0"/>
      <w:marBottom w:val="0"/>
      <w:divBdr>
        <w:top w:val="none" w:sz="0" w:space="0" w:color="auto"/>
        <w:left w:val="none" w:sz="0" w:space="0" w:color="auto"/>
        <w:bottom w:val="none" w:sz="0" w:space="0" w:color="auto"/>
        <w:right w:val="none" w:sz="0" w:space="0" w:color="auto"/>
      </w:divBdr>
    </w:div>
    <w:div w:id="665783808">
      <w:bodyDiv w:val="1"/>
      <w:marLeft w:val="0"/>
      <w:marRight w:val="0"/>
      <w:marTop w:val="0"/>
      <w:marBottom w:val="0"/>
      <w:divBdr>
        <w:top w:val="none" w:sz="0" w:space="0" w:color="auto"/>
        <w:left w:val="none" w:sz="0" w:space="0" w:color="auto"/>
        <w:bottom w:val="none" w:sz="0" w:space="0" w:color="auto"/>
        <w:right w:val="none" w:sz="0" w:space="0" w:color="auto"/>
      </w:divBdr>
      <w:divsChild>
        <w:div w:id="212036426">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 w:id="730545582">
      <w:bodyDiv w:val="1"/>
      <w:marLeft w:val="0"/>
      <w:marRight w:val="0"/>
      <w:marTop w:val="0"/>
      <w:marBottom w:val="0"/>
      <w:divBdr>
        <w:top w:val="none" w:sz="0" w:space="0" w:color="auto"/>
        <w:left w:val="none" w:sz="0" w:space="0" w:color="auto"/>
        <w:bottom w:val="none" w:sz="0" w:space="0" w:color="auto"/>
        <w:right w:val="none" w:sz="0" w:space="0" w:color="auto"/>
      </w:divBdr>
    </w:div>
    <w:div w:id="773940760">
      <w:bodyDiv w:val="1"/>
      <w:marLeft w:val="0"/>
      <w:marRight w:val="0"/>
      <w:marTop w:val="0"/>
      <w:marBottom w:val="0"/>
      <w:divBdr>
        <w:top w:val="none" w:sz="0" w:space="0" w:color="auto"/>
        <w:left w:val="none" w:sz="0" w:space="0" w:color="auto"/>
        <w:bottom w:val="none" w:sz="0" w:space="0" w:color="auto"/>
        <w:right w:val="none" w:sz="0" w:space="0" w:color="auto"/>
      </w:divBdr>
    </w:div>
    <w:div w:id="803885831">
      <w:bodyDiv w:val="1"/>
      <w:marLeft w:val="0"/>
      <w:marRight w:val="0"/>
      <w:marTop w:val="0"/>
      <w:marBottom w:val="0"/>
      <w:divBdr>
        <w:top w:val="none" w:sz="0" w:space="0" w:color="auto"/>
        <w:left w:val="none" w:sz="0" w:space="0" w:color="auto"/>
        <w:bottom w:val="none" w:sz="0" w:space="0" w:color="auto"/>
        <w:right w:val="none" w:sz="0" w:space="0" w:color="auto"/>
      </w:divBdr>
    </w:div>
    <w:div w:id="904145768">
      <w:bodyDiv w:val="1"/>
      <w:marLeft w:val="0"/>
      <w:marRight w:val="0"/>
      <w:marTop w:val="0"/>
      <w:marBottom w:val="0"/>
      <w:divBdr>
        <w:top w:val="none" w:sz="0" w:space="0" w:color="auto"/>
        <w:left w:val="none" w:sz="0" w:space="0" w:color="auto"/>
        <w:bottom w:val="none" w:sz="0" w:space="0" w:color="auto"/>
        <w:right w:val="none" w:sz="0" w:space="0" w:color="auto"/>
      </w:divBdr>
    </w:div>
    <w:div w:id="993026747">
      <w:bodyDiv w:val="1"/>
      <w:marLeft w:val="0"/>
      <w:marRight w:val="0"/>
      <w:marTop w:val="0"/>
      <w:marBottom w:val="0"/>
      <w:divBdr>
        <w:top w:val="none" w:sz="0" w:space="0" w:color="auto"/>
        <w:left w:val="none" w:sz="0" w:space="0" w:color="auto"/>
        <w:bottom w:val="none" w:sz="0" w:space="0" w:color="auto"/>
        <w:right w:val="none" w:sz="0" w:space="0" w:color="auto"/>
      </w:divBdr>
    </w:div>
    <w:div w:id="993263694">
      <w:bodyDiv w:val="1"/>
      <w:marLeft w:val="0"/>
      <w:marRight w:val="0"/>
      <w:marTop w:val="0"/>
      <w:marBottom w:val="0"/>
      <w:divBdr>
        <w:top w:val="none" w:sz="0" w:space="0" w:color="auto"/>
        <w:left w:val="none" w:sz="0" w:space="0" w:color="auto"/>
        <w:bottom w:val="none" w:sz="0" w:space="0" w:color="auto"/>
        <w:right w:val="none" w:sz="0" w:space="0" w:color="auto"/>
      </w:divBdr>
    </w:div>
    <w:div w:id="1091202115">
      <w:bodyDiv w:val="1"/>
      <w:marLeft w:val="0"/>
      <w:marRight w:val="0"/>
      <w:marTop w:val="0"/>
      <w:marBottom w:val="0"/>
      <w:divBdr>
        <w:top w:val="none" w:sz="0" w:space="0" w:color="auto"/>
        <w:left w:val="none" w:sz="0" w:space="0" w:color="auto"/>
        <w:bottom w:val="none" w:sz="0" w:space="0" w:color="auto"/>
        <w:right w:val="none" w:sz="0" w:space="0" w:color="auto"/>
      </w:divBdr>
    </w:div>
    <w:div w:id="1189443819">
      <w:bodyDiv w:val="1"/>
      <w:marLeft w:val="0"/>
      <w:marRight w:val="0"/>
      <w:marTop w:val="0"/>
      <w:marBottom w:val="0"/>
      <w:divBdr>
        <w:top w:val="none" w:sz="0" w:space="0" w:color="auto"/>
        <w:left w:val="none" w:sz="0" w:space="0" w:color="auto"/>
        <w:bottom w:val="none" w:sz="0" w:space="0" w:color="auto"/>
        <w:right w:val="none" w:sz="0" w:space="0" w:color="auto"/>
      </w:divBdr>
    </w:div>
    <w:div w:id="1216939021">
      <w:bodyDiv w:val="1"/>
      <w:marLeft w:val="0"/>
      <w:marRight w:val="0"/>
      <w:marTop w:val="0"/>
      <w:marBottom w:val="0"/>
      <w:divBdr>
        <w:top w:val="none" w:sz="0" w:space="0" w:color="auto"/>
        <w:left w:val="none" w:sz="0" w:space="0" w:color="auto"/>
        <w:bottom w:val="none" w:sz="0" w:space="0" w:color="auto"/>
        <w:right w:val="none" w:sz="0" w:space="0" w:color="auto"/>
      </w:divBdr>
    </w:div>
    <w:div w:id="1524585636">
      <w:bodyDiv w:val="1"/>
      <w:marLeft w:val="0"/>
      <w:marRight w:val="0"/>
      <w:marTop w:val="0"/>
      <w:marBottom w:val="0"/>
      <w:divBdr>
        <w:top w:val="none" w:sz="0" w:space="0" w:color="auto"/>
        <w:left w:val="none" w:sz="0" w:space="0" w:color="auto"/>
        <w:bottom w:val="none" w:sz="0" w:space="0" w:color="auto"/>
        <w:right w:val="none" w:sz="0" w:space="0" w:color="auto"/>
      </w:divBdr>
    </w:div>
    <w:div w:id="1558779559">
      <w:bodyDiv w:val="1"/>
      <w:marLeft w:val="0"/>
      <w:marRight w:val="0"/>
      <w:marTop w:val="0"/>
      <w:marBottom w:val="0"/>
      <w:divBdr>
        <w:top w:val="none" w:sz="0" w:space="0" w:color="auto"/>
        <w:left w:val="none" w:sz="0" w:space="0" w:color="auto"/>
        <w:bottom w:val="none" w:sz="0" w:space="0" w:color="auto"/>
        <w:right w:val="none" w:sz="0" w:space="0" w:color="auto"/>
      </w:divBdr>
    </w:div>
    <w:div w:id="1572695270">
      <w:bodyDiv w:val="1"/>
      <w:marLeft w:val="0"/>
      <w:marRight w:val="0"/>
      <w:marTop w:val="0"/>
      <w:marBottom w:val="0"/>
      <w:divBdr>
        <w:top w:val="none" w:sz="0" w:space="0" w:color="auto"/>
        <w:left w:val="none" w:sz="0" w:space="0" w:color="auto"/>
        <w:bottom w:val="none" w:sz="0" w:space="0" w:color="auto"/>
        <w:right w:val="none" w:sz="0" w:space="0" w:color="auto"/>
      </w:divBdr>
      <w:divsChild>
        <w:div w:id="179786133">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 w:id="1680236753">
      <w:bodyDiv w:val="1"/>
      <w:marLeft w:val="0"/>
      <w:marRight w:val="0"/>
      <w:marTop w:val="0"/>
      <w:marBottom w:val="0"/>
      <w:divBdr>
        <w:top w:val="none" w:sz="0" w:space="0" w:color="auto"/>
        <w:left w:val="none" w:sz="0" w:space="0" w:color="auto"/>
        <w:bottom w:val="none" w:sz="0" w:space="0" w:color="auto"/>
        <w:right w:val="none" w:sz="0" w:space="0" w:color="auto"/>
      </w:divBdr>
    </w:div>
    <w:div w:id="1849324318">
      <w:bodyDiv w:val="1"/>
      <w:marLeft w:val="0"/>
      <w:marRight w:val="0"/>
      <w:marTop w:val="0"/>
      <w:marBottom w:val="0"/>
      <w:divBdr>
        <w:top w:val="none" w:sz="0" w:space="0" w:color="auto"/>
        <w:left w:val="none" w:sz="0" w:space="0" w:color="auto"/>
        <w:bottom w:val="none" w:sz="0" w:space="0" w:color="auto"/>
        <w:right w:val="none" w:sz="0" w:space="0" w:color="auto"/>
      </w:divBdr>
    </w:div>
    <w:div w:id="2061442757">
      <w:bodyDiv w:val="1"/>
      <w:marLeft w:val="0"/>
      <w:marRight w:val="0"/>
      <w:marTop w:val="0"/>
      <w:marBottom w:val="0"/>
      <w:divBdr>
        <w:top w:val="none" w:sz="0" w:space="0" w:color="auto"/>
        <w:left w:val="none" w:sz="0" w:space="0" w:color="auto"/>
        <w:bottom w:val="none" w:sz="0" w:space="0" w:color="auto"/>
        <w:right w:val="none" w:sz="0" w:space="0" w:color="auto"/>
      </w:divBdr>
    </w:div>
    <w:div w:id="2096898120">
      <w:bodyDiv w:val="1"/>
      <w:marLeft w:val="0"/>
      <w:marRight w:val="0"/>
      <w:marTop w:val="0"/>
      <w:marBottom w:val="0"/>
      <w:divBdr>
        <w:top w:val="none" w:sz="0" w:space="0" w:color="auto"/>
        <w:left w:val="none" w:sz="0" w:space="0" w:color="auto"/>
        <w:bottom w:val="none" w:sz="0" w:space="0" w:color="auto"/>
        <w:right w:val="none" w:sz="0" w:space="0" w:color="auto"/>
      </w:divBdr>
    </w:div>
    <w:div w:id="21171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3</cp:revision>
  <dcterms:created xsi:type="dcterms:W3CDTF">2019-01-16T16:13:00Z</dcterms:created>
  <dcterms:modified xsi:type="dcterms:W3CDTF">2019-01-16T17:44:00Z</dcterms:modified>
</cp:coreProperties>
</file>