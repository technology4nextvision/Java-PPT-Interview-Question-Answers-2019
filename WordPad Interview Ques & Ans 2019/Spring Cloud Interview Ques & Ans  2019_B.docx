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BFD" w:rsidRPr="00483BFD" w:rsidRDefault="00483BFD" w:rsidP="00483BFD">
      <w:pPr>
        <w:spacing w:after="0" w:line="240" w:lineRule="auto"/>
        <w:rPr>
          <w:rFonts w:ascii="Times New Roman" w:eastAsia="Times New Roman" w:hAnsi="Times New Roman" w:cs="Times New Roman"/>
          <w:sz w:val="24"/>
          <w:szCs w:val="24"/>
        </w:rPr>
      </w:pPr>
      <w:r w:rsidRPr="00483BFD">
        <w:rPr>
          <w:rFonts w:ascii="Calibri" w:eastAsia="Times New Roman" w:hAnsi="Calibri" w:cs="Calibri"/>
          <w:b/>
          <w:bCs/>
          <w:color w:val="333333"/>
          <w:sz w:val="26"/>
          <w:szCs w:val="26"/>
          <w:shd w:val="clear" w:color="auto" w:fill="FFFFFF"/>
        </w:rPr>
        <w:t>What is Spring Cloud?</w:t>
      </w:r>
      <w:r w:rsidRPr="00483BFD">
        <w:rPr>
          <w:rFonts w:ascii="Calibri" w:eastAsia="Times New Roman" w:hAnsi="Calibri" w:cs="Calibri"/>
          <w:b/>
          <w:bCs/>
          <w:color w:val="333333"/>
          <w:sz w:val="26"/>
          <w:szCs w:val="26"/>
          <w:shd w:val="clear" w:color="auto" w:fill="FFFFFF"/>
        </w:rPr>
        <w:br/>
        <w:t>A:</w:t>
      </w:r>
      <w:r w:rsidRPr="00483BFD">
        <w:rPr>
          <w:rFonts w:ascii="Calibri" w:eastAsia="Times New Roman" w:hAnsi="Calibri" w:cs="Calibri"/>
          <w:color w:val="333333"/>
          <w:sz w:val="26"/>
          <w:szCs w:val="26"/>
          <w:shd w:val="clear" w:color="auto" w:fill="FFFFFF"/>
        </w:rPr>
        <w:t xml:space="preserve"> Spring Cloud Stream App Starters are Spring Boot based Spring Integration applications that provide integration with external systems. </w:t>
      </w:r>
      <w:proofErr w:type="gramStart"/>
      <w:r w:rsidRPr="00483BFD">
        <w:rPr>
          <w:rFonts w:ascii="Calibri" w:eastAsia="Times New Roman" w:hAnsi="Calibri" w:cs="Calibri"/>
          <w:color w:val="333333"/>
          <w:sz w:val="26"/>
          <w:szCs w:val="26"/>
          <w:shd w:val="clear" w:color="auto" w:fill="FFFFFF"/>
        </w:rPr>
        <w:t>Spring Cloud Task.</w:t>
      </w:r>
      <w:proofErr w:type="gramEnd"/>
      <w:r w:rsidRPr="00483BFD">
        <w:rPr>
          <w:rFonts w:ascii="Calibri" w:eastAsia="Times New Roman" w:hAnsi="Calibri" w:cs="Calibri"/>
          <w:color w:val="333333"/>
          <w:sz w:val="26"/>
          <w:szCs w:val="26"/>
          <w:shd w:val="clear" w:color="auto" w:fill="FFFFFF"/>
        </w:rPr>
        <w:t xml:space="preserve"> </w:t>
      </w:r>
      <w:proofErr w:type="gramStart"/>
      <w:r w:rsidRPr="00483BFD">
        <w:rPr>
          <w:rFonts w:ascii="Calibri" w:eastAsia="Times New Roman" w:hAnsi="Calibri" w:cs="Calibri"/>
          <w:color w:val="333333"/>
          <w:sz w:val="26"/>
          <w:szCs w:val="26"/>
          <w:shd w:val="clear" w:color="auto" w:fill="FFFFFF"/>
        </w:rPr>
        <w:t xml:space="preserve">A short-lived </w:t>
      </w:r>
      <w:proofErr w:type="spellStart"/>
      <w:r w:rsidRPr="00483BFD">
        <w:rPr>
          <w:rFonts w:ascii="Calibri" w:eastAsia="Times New Roman" w:hAnsi="Calibri" w:cs="Calibri"/>
          <w:color w:val="333333"/>
          <w:sz w:val="26"/>
          <w:szCs w:val="26"/>
          <w:shd w:val="clear" w:color="auto" w:fill="FFFFFF"/>
        </w:rPr>
        <w:t>microservices</w:t>
      </w:r>
      <w:proofErr w:type="spellEnd"/>
      <w:r w:rsidRPr="00483BFD">
        <w:rPr>
          <w:rFonts w:ascii="Calibri" w:eastAsia="Times New Roman" w:hAnsi="Calibri" w:cs="Calibri"/>
          <w:color w:val="333333"/>
          <w:sz w:val="26"/>
          <w:szCs w:val="26"/>
          <w:shd w:val="clear" w:color="auto" w:fill="FFFFFF"/>
        </w:rPr>
        <w:t xml:space="preserve"> framework to quickly build applications that perform finite amounts of data processing.</w:t>
      </w:r>
      <w:proofErr w:type="gramEnd"/>
      <w:r w:rsidRPr="00483BFD">
        <w:rPr>
          <w:rFonts w:ascii="Calibri" w:eastAsia="Times New Roman" w:hAnsi="Calibri" w:cs="Calibri"/>
          <w:color w:val="333333"/>
          <w:sz w:val="26"/>
          <w:szCs w:val="26"/>
        </w:rPr>
        <w:br/>
      </w:r>
      <w:hyperlink r:id="rId6" w:history="1">
        <w:r w:rsidRPr="00483BFD">
          <w:rPr>
            <w:rFonts w:ascii="Calibri" w:eastAsia="Times New Roman" w:hAnsi="Calibri" w:cs="Calibri"/>
            <w:color w:val="428BCA"/>
            <w:sz w:val="26"/>
            <w:szCs w:val="26"/>
            <w:shd w:val="clear" w:color="auto" w:fill="FFFFFF"/>
          </w:rPr>
          <w:t>Spring Cloud</w:t>
        </w:r>
      </w:hyperlink>
      <w:r w:rsidRPr="00483BFD">
        <w:rPr>
          <w:rFonts w:ascii="Calibri" w:eastAsia="Times New Roman" w:hAnsi="Calibri" w:cs="Calibri"/>
          <w:color w:val="333333"/>
          <w:sz w:val="26"/>
          <w:szCs w:val="26"/>
          <w:shd w:val="clear" w:color="auto" w:fill="FFFFFF"/>
        </w:rPr>
        <w:t> </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rPr>
        <w:br/>
      </w:r>
      <w:r w:rsidRPr="00483BFD">
        <w:rPr>
          <w:rFonts w:ascii="Calibri" w:eastAsia="Times New Roman" w:hAnsi="Calibri" w:cs="Calibri"/>
          <w:b/>
          <w:bCs/>
          <w:color w:val="333333"/>
          <w:sz w:val="26"/>
          <w:szCs w:val="26"/>
          <w:shd w:val="clear" w:color="auto" w:fill="FFFFFF"/>
        </w:rPr>
        <w:t>Q: What are the advantages of using Spring Cloud?</w:t>
      </w:r>
      <w:r w:rsidRPr="00483BFD">
        <w:rPr>
          <w:rFonts w:ascii="Calibri" w:eastAsia="Times New Roman" w:hAnsi="Calibri" w:cs="Calibri"/>
          <w:b/>
          <w:bCs/>
          <w:color w:val="333333"/>
          <w:sz w:val="26"/>
          <w:szCs w:val="26"/>
          <w:shd w:val="clear" w:color="auto" w:fill="FFFFFF"/>
        </w:rPr>
        <w:br/>
        <w:t>A:</w:t>
      </w:r>
      <w:r w:rsidRPr="00483BFD">
        <w:rPr>
          <w:rFonts w:ascii="Calibri" w:eastAsia="Times New Roman" w:hAnsi="Calibri" w:cs="Calibri"/>
          <w:color w:val="333333"/>
          <w:sz w:val="26"/>
          <w:szCs w:val="26"/>
          <w:shd w:val="clear" w:color="auto" w:fill="FFFFFF"/>
        </w:rPr>
        <w:t xml:space="preserve"> When developing distributed </w:t>
      </w:r>
      <w:proofErr w:type="spellStart"/>
      <w:r w:rsidRPr="00483BFD">
        <w:rPr>
          <w:rFonts w:ascii="Calibri" w:eastAsia="Times New Roman" w:hAnsi="Calibri" w:cs="Calibri"/>
          <w:color w:val="333333"/>
          <w:sz w:val="26"/>
          <w:szCs w:val="26"/>
          <w:shd w:val="clear" w:color="auto" w:fill="FFFFFF"/>
        </w:rPr>
        <w:t>microservices</w:t>
      </w:r>
      <w:proofErr w:type="spellEnd"/>
      <w:r w:rsidRPr="00483BFD">
        <w:rPr>
          <w:rFonts w:ascii="Calibri" w:eastAsia="Times New Roman" w:hAnsi="Calibri" w:cs="Calibri"/>
          <w:color w:val="333333"/>
          <w:sz w:val="26"/>
          <w:szCs w:val="26"/>
          <w:shd w:val="clear" w:color="auto" w:fill="FFFFFF"/>
        </w:rPr>
        <w:t xml:space="preserve"> with Spring Boot we face the following issues-</w:t>
      </w:r>
    </w:p>
    <w:p w:rsidR="00483BFD" w:rsidRPr="00483BFD" w:rsidRDefault="00483BFD" w:rsidP="00483BFD">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483BFD">
        <w:rPr>
          <w:rFonts w:ascii="Calibri" w:eastAsia="Times New Roman" w:hAnsi="Calibri" w:cs="Calibri"/>
          <w:b/>
          <w:bCs/>
          <w:color w:val="333333"/>
          <w:sz w:val="26"/>
          <w:szCs w:val="26"/>
        </w:rPr>
        <w:t>Complexity associated with distributed systems-</w:t>
      </w:r>
      <w:r w:rsidRPr="00483BFD">
        <w:rPr>
          <w:rFonts w:ascii="Calibri" w:eastAsia="Times New Roman" w:hAnsi="Calibri" w:cs="Calibri"/>
          <w:color w:val="333333"/>
          <w:sz w:val="26"/>
          <w:szCs w:val="26"/>
        </w:rPr>
        <w:br/>
        <w:t>This overhead includes network issues, Latency overhead, Bandwidth issues, security issues.</w:t>
      </w:r>
    </w:p>
    <w:p w:rsidR="00483BFD" w:rsidRPr="00483BFD" w:rsidRDefault="00483BFD" w:rsidP="00483BFD">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483BFD">
        <w:rPr>
          <w:rFonts w:ascii="Calibri" w:eastAsia="Times New Roman" w:hAnsi="Calibri" w:cs="Calibri"/>
          <w:b/>
          <w:bCs/>
          <w:color w:val="333333"/>
          <w:sz w:val="26"/>
          <w:szCs w:val="26"/>
        </w:rPr>
        <w:t>Service Discovery-</w:t>
      </w:r>
      <w:r w:rsidRPr="00483BFD">
        <w:rPr>
          <w:rFonts w:ascii="Calibri" w:eastAsia="Times New Roman" w:hAnsi="Calibri" w:cs="Calibri"/>
          <w:color w:val="333333"/>
          <w:sz w:val="26"/>
          <w:szCs w:val="26"/>
        </w:rPr>
        <w:br/>
        <w:t xml:space="preserve">Service discovery tools manage how processes and services in a cluster can find and talk to one another. It involves a directory of services, registering services in that directory, and then being able to </w:t>
      </w:r>
      <w:proofErr w:type="spellStart"/>
      <w:r w:rsidRPr="00483BFD">
        <w:rPr>
          <w:rFonts w:ascii="Calibri" w:eastAsia="Times New Roman" w:hAnsi="Calibri" w:cs="Calibri"/>
          <w:color w:val="333333"/>
          <w:sz w:val="26"/>
          <w:szCs w:val="26"/>
        </w:rPr>
        <w:t>lookup</w:t>
      </w:r>
      <w:proofErr w:type="spellEnd"/>
      <w:r w:rsidRPr="00483BFD">
        <w:rPr>
          <w:rFonts w:ascii="Calibri" w:eastAsia="Times New Roman" w:hAnsi="Calibri" w:cs="Calibri"/>
          <w:color w:val="333333"/>
          <w:sz w:val="26"/>
          <w:szCs w:val="26"/>
        </w:rPr>
        <w:t xml:space="preserve"> and </w:t>
      </w:r>
      <w:proofErr w:type="gramStart"/>
      <w:r w:rsidRPr="00483BFD">
        <w:rPr>
          <w:rFonts w:ascii="Calibri" w:eastAsia="Times New Roman" w:hAnsi="Calibri" w:cs="Calibri"/>
          <w:color w:val="333333"/>
          <w:sz w:val="26"/>
          <w:szCs w:val="26"/>
        </w:rPr>
        <w:t>connect</w:t>
      </w:r>
      <w:proofErr w:type="gramEnd"/>
      <w:r w:rsidRPr="00483BFD">
        <w:rPr>
          <w:rFonts w:ascii="Calibri" w:eastAsia="Times New Roman" w:hAnsi="Calibri" w:cs="Calibri"/>
          <w:color w:val="333333"/>
          <w:sz w:val="26"/>
          <w:szCs w:val="26"/>
        </w:rPr>
        <w:t xml:space="preserve"> to services in that directory.</w:t>
      </w:r>
    </w:p>
    <w:p w:rsidR="00483BFD" w:rsidRPr="00483BFD" w:rsidRDefault="00483BFD" w:rsidP="00483BFD">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483BFD">
        <w:rPr>
          <w:rFonts w:ascii="Calibri" w:eastAsia="Times New Roman" w:hAnsi="Calibri" w:cs="Calibri"/>
          <w:b/>
          <w:bCs/>
          <w:color w:val="333333"/>
          <w:sz w:val="26"/>
          <w:szCs w:val="26"/>
        </w:rPr>
        <w:t>Redundancy-</w:t>
      </w:r>
      <w:r w:rsidRPr="00483BFD">
        <w:rPr>
          <w:rFonts w:ascii="Calibri" w:eastAsia="Times New Roman" w:hAnsi="Calibri" w:cs="Calibri"/>
          <w:color w:val="333333"/>
          <w:sz w:val="26"/>
          <w:szCs w:val="26"/>
        </w:rPr>
        <w:br/>
        <w:t>Redundancy issues in distributed systems.</w:t>
      </w:r>
    </w:p>
    <w:p w:rsidR="00483BFD" w:rsidRPr="00483BFD" w:rsidRDefault="00483BFD" w:rsidP="00483BFD">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rPr>
      </w:pPr>
      <w:proofErr w:type="spellStart"/>
      <w:r w:rsidRPr="00483BFD">
        <w:rPr>
          <w:rFonts w:ascii="Calibri" w:eastAsia="Times New Roman" w:hAnsi="Calibri" w:cs="Calibri"/>
          <w:b/>
          <w:bCs/>
          <w:color w:val="333333"/>
          <w:sz w:val="26"/>
          <w:szCs w:val="26"/>
        </w:rPr>
        <w:t>Loadbalancing</w:t>
      </w:r>
      <w:proofErr w:type="spellEnd"/>
      <w:r w:rsidRPr="00483BFD">
        <w:rPr>
          <w:rFonts w:ascii="Calibri" w:eastAsia="Times New Roman" w:hAnsi="Calibri" w:cs="Calibri"/>
          <w:b/>
          <w:bCs/>
          <w:color w:val="333333"/>
          <w:sz w:val="26"/>
          <w:szCs w:val="26"/>
        </w:rPr>
        <w:t>-</w:t>
      </w:r>
      <w:r w:rsidRPr="00483BFD">
        <w:rPr>
          <w:rFonts w:ascii="Calibri" w:eastAsia="Times New Roman" w:hAnsi="Calibri" w:cs="Calibri"/>
          <w:color w:val="333333"/>
          <w:sz w:val="26"/>
          <w:szCs w:val="26"/>
        </w:rPr>
        <w:br/>
        <w:t>Load balancing improves the distribution of workloads across multiple computing resources, such as computers, a computer cluster, network links, central processing units, or disk drives.</w:t>
      </w:r>
    </w:p>
    <w:p w:rsidR="00483BFD" w:rsidRPr="00483BFD" w:rsidRDefault="00483BFD" w:rsidP="00483BFD">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483BFD">
        <w:rPr>
          <w:rFonts w:ascii="Calibri" w:eastAsia="Times New Roman" w:hAnsi="Calibri" w:cs="Calibri"/>
          <w:b/>
          <w:bCs/>
          <w:color w:val="333333"/>
          <w:sz w:val="26"/>
          <w:szCs w:val="26"/>
        </w:rPr>
        <w:t>Performance issues-</w:t>
      </w:r>
      <w:r w:rsidRPr="00483BFD">
        <w:rPr>
          <w:rFonts w:ascii="Calibri" w:eastAsia="Times New Roman" w:hAnsi="Calibri" w:cs="Calibri"/>
          <w:color w:val="333333"/>
          <w:sz w:val="26"/>
          <w:szCs w:val="26"/>
        </w:rPr>
        <w:br/>
        <w:t>Performance issues due to various operational overheads.</w:t>
      </w:r>
    </w:p>
    <w:p w:rsidR="00483BFD" w:rsidRPr="00483BFD" w:rsidRDefault="00483BFD" w:rsidP="00483BFD">
      <w:pPr>
        <w:numPr>
          <w:ilvl w:val="0"/>
          <w:numId w:val="1"/>
        </w:numPr>
        <w:shd w:val="clear" w:color="auto" w:fill="FFFFFF"/>
        <w:spacing w:before="100" w:beforeAutospacing="1" w:after="100" w:afterAutospacing="1" w:line="240" w:lineRule="auto"/>
        <w:rPr>
          <w:rFonts w:ascii="Calibri" w:eastAsia="Times New Roman" w:hAnsi="Calibri" w:cs="Calibri"/>
          <w:color w:val="333333"/>
          <w:sz w:val="26"/>
          <w:szCs w:val="26"/>
        </w:rPr>
      </w:pPr>
      <w:r w:rsidRPr="00483BFD">
        <w:rPr>
          <w:rFonts w:ascii="Calibri" w:eastAsia="Times New Roman" w:hAnsi="Calibri" w:cs="Calibri"/>
          <w:b/>
          <w:bCs/>
          <w:color w:val="333333"/>
          <w:sz w:val="26"/>
          <w:szCs w:val="26"/>
        </w:rPr>
        <w:t>Deployment complexities-</w:t>
      </w:r>
      <w:r w:rsidRPr="00483BFD">
        <w:rPr>
          <w:rFonts w:ascii="Calibri" w:eastAsia="Times New Roman" w:hAnsi="Calibri" w:cs="Calibri"/>
          <w:color w:val="333333"/>
          <w:sz w:val="26"/>
          <w:szCs w:val="26"/>
        </w:rPr>
        <w:br/>
        <w:t xml:space="preserve">Requirement of </w:t>
      </w:r>
      <w:proofErr w:type="spellStart"/>
      <w:r w:rsidRPr="00483BFD">
        <w:rPr>
          <w:rFonts w:ascii="Calibri" w:eastAsia="Times New Roman" w:hAnsi="Calibri" w:cs="Calibri"/>
          <w:color w:val="333333"/>
          <w:sz w:val="26"/>
          <w:szCs w:val="26"/>
        </w:rPr>
        <w:t>Devops</w:t>
      </w:r>
      <w:proofErr w:type="spellEnd"/>
      <w:r w:rsidRPr="00483BFD">
        <w:rPr>
          <w:rFonts w:ascii="Calibri" w:eastAsia="Times New Roman" w:hAnsi="Calibri" w:cs="Calibri"/>
          <w:color w:val="333333"/>
          <w:sz w:val="26"/>
          <w:szCs w:val="26"/>
        </w:rPr>
        <w:t xml:space="preserve"> skills.</w:t>
      </w:r>
    </w:p>
    <w:p w:rsidR="00483BFD" w:rsidRPr="00483BFD" w:rsidRDefault="00483BFD" w:rsidP="00483BFD">
      <w:pPr>
        <w:spacing w:after="0" w:line="240" w:lineRule="auto"/>
        <w:rPr>
          <w:ins w:id="0" w:author="Unknown"/>
          <w:rFonts w:ascii="Times New Roman" w:eastAsia="Times New Roman" w:hAnsi="Times New Roman" w:cs="Times New Roman"/>
          <w:sz w:val="24"/>
          <w:szCs w:val="24"/>
        </w:rPr>
      </w:pPr>
      <w:ins w:id="1" w:author="Unknown">
        <w:r w:rsidRPr="00483BFD">
          <w:rPr>
            <w:rFonts w:ascii="Calibri" w:eastAsia="Times New Roman" w:hAnsi="Calibri" w:cs="Calibri"/>
            <w:b/>
            <w:bCs/>
            <w:color w:val="333333"/>
            <w:sz w:val="26"/>
            <w:szCs w:val="26"/>
            <w:shd w:val="clear" w:color="auto" w:fill="FFFFFF"/>
          </w:rPr>
          <w:t xml:space="preserve">Q: </w:t>
        </w:r>
        <w:r w:rsidRPr="00483BFD">
          <w:rPr>
            <w:rFonts w:ascii="Calibri" w:eastAsia="Times New Roman" w:hAnsi="Calibri" w:cs="Calibri"/>
            <w:b/>
            <w:bCs/>
            <w:color w:val="333333"/>
            <w:sz w:val="26"/>
            <w:szCs w:val="26"/>
            <w:u w:val="single"/>
            <w:shd w:val="clear" w:color="auto" w:fill="FFFFFF"/>
          </w:rPr>
          <w:t>What does one mean by Service Registration and Discovery? How is it implemented in Spring Cloud?</w:t>
        </w:r>
        <w:r w:rsidRPr="00483BFD">
          <w:rPr>
            <w:rFonts w:ascii="Calibri" w:eastAsia="Times New Roman" w:hAnsi="Calibri" w:cs="Calibri"/>
            <w:b/>
            <w:bCs/>
            <w:color w:val="333333"/>
            <w:sz w:val="26"/>
            <w:szCs w:val="26"/>
            <w:u w:val="single"/>
            <w:shd w:val="clear" w:color="auto" w:fill="FFFFFF"/>
          </w:rPr>
          <w:br/>
          <w:t>A:</w:t>
        </w:r>
        <w:r w:rsidRPr="00483BFD">
          <w:rPr>
            <w:rFonts w:ascii="Calibri" w:eastAsia="Times New Roman" w:hAnsi="Calibri" w:cs="Calibri"/>
            <w:color w:val="333333"/>
            <w:sz w:val="26"/>
            <w:szCs w:val="26"/>
            <w:u w:val="single"/>
            <w:shd w:val="clear" w:color="auto" w:fill="FFFFFF"/>
          </w:rPr>
          <w:t xml:space="preserve"> When we start a project, we </w:t>
        </w:r>
        <w:proofErr w:type="spellStart"/>
        <w:r w:rsidRPr="00483BFD">
          <w:rPr>
            <w:rFonts w:ascii="Calibri" w:eastAsia="Times New Roman" w:hAnsi="Calibri" w:cs="Calibri"/>
            <w:color w:val="333333"/>
            <w:sz w:val="26"/>
            <w:szCs w:val="26"/>
            <w:u w:val="single"/>
            <w:shd w:val="clear" w:color="auto" w:fill="FFFFFF"/>
          </w:rPr>
          <w:t>usally</w:t>
        </w:r>
        <w:proofErr w:type="spellEnd"/>
        <w:r w:rsidRPr="00483BFD">
          <w:rPr>
            <w:rFonts w:ascii="Calibri" w:eastAsia="Times New Roman" w:hAnsi="Calibri" w:cs="Calibri"/>
            <w:color w:val="333333"/>
            <w:sz w:val="26"/>
            <w:szCs w:val="26"/>
            <w:u w:val="single"/>
            <w:shd w:val="clear" w:color="auto" w:fill="FFFFFF"/>
          </w:rPr>
          <w:t xml:space="preserve"> have all the configurations in the properties file. As more </w:t>
        </w:r>
        <w:r w:rsidRPr="00483BFD">
          <w:rPr>
            <w:rFonts w:ascii="Calibri" w:eastAsia="Times New Roman" w:hAnsi="Calibri" w:cs="Calibri"/>
            <w:color w:val="333333"/>
            <w:sz w:val="26"/>
            <w:szCs w:val="26"/>
            <w:shd w:val="clear" w:color="auto" w:fill="FFFFFF"/>
          </w:rPr>
          <w:t>and more services are developed and deployed, adding and modifying these properties become more complex. Some services might go down, while some the location might change. This manual changing of properties may create issues.</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shd w:val="clear" w:color="auto" w:fill="FFFFFF"/>
          </w:rPr>
          <w:t>Eureka Service Registration and Discovery helps in such scenarios. As all services are registered to the Eureka server and lookup done by calling the Eureka Server, any change in service locations need not be handled and is taken care of</w:t>
        </w:r>
        <w:r w:rsidRPr="00483BFD">
          <w:rPr>
            <w:rFonts w:ascii="Calibri" w:eastAsia="Times New Roman" w:hAnsi="Calibri" w:cs="Calibri"/>
            <w:color w:val="333333"/>
            <w:sz w:val="26"/>
            <w:szCs w:val="26"/>
          </w:rPr>
          <w:br/>
        </w:r>
        <w:r w:rsidRPr="00483BFD">
          <w:rPr>
            <w:rFonts w:ascii="Times New Roman" w:eastAsia="Times New Roman" w:hAnsi="Times New Roman" w:cs="Times New Roman"/>
            <w:sz w:val="24"/>
            <w:szCs w:val="24"/>
          </w:rPr>
          <w:fldChar w:fldCharType="begin"/>
        </w:r>
        <w:r w:rsidRPr="00483BFD">
          <w:rPr>
            <w:rFonts w:ascii="Times New Roman" w:eastAsia="Times New Roman" w:hAnsi="Times New Roman" w:cs="Times New Roman"/>
            <w:sz w:val="24"/>
            <w:szCs w:val="24"/>
          </w:rPr>
          <w:instrText xml:space="preserve"> HYPERLINK "https://www.javainuse.com/spring/spring_eurekaregister" </w:instrText>
        </w:r>
        <w:r w:rsidRPr="00483BFD">
          <w:rPr>
            <w:rFonts w:ascii="Times New Roman" w:eastAsia="Times New Roman" w:hAnsi="Times New Roman" w:cs="Times New Roman"/>
            <w:sz w:val="24"/>
            <w:szCs w:val="24"/>
          </w:rPr>
          <w:fldChar w:fldCharType="separate"/>
        </w:r>
        <w:proofErr w:type="spellStart"/>
        <w:r w:rsidRPr="00483BFD">
          <w:rPr>
            <w:rFonts w:ascii="Calibri" w:eastAsia="Times New Roman" w:hAnsi="Calibri" w:cs="Calibri"/>
            <w:color w:val="428BCA"/>
            <w:sz w:val="26"/>
            <w:szCs w:val="26"/>
            <w:shd w:val="clear" w:color="auto" w:fill="FFFFFF"/>
          </w:rPr>
          <w:t>Microservice</w:t>
        </w:r>
        <w:proofErr w:type="spellEnd"/>
        <w:r w:rsidRPr="00483BFD">
          <w:rPr>
            <w:rFonts w:ascii="Calibri" w:eastAsia="Times New Roman" w:hAnsi="Calibri" w:cs="Calibri"/>
            <w:color w:val="428BCA"/>
            <w:sz w:val="26"/>
            <w:szCs w:val="26"/>
            <w:shd w:val="clear" w:color="auto" w:fill="FFFFFF"/>
          </w:rPr>
          <w:t xml:space="preserve"> Registration and Discovery with </w:t>
        </w:r>
        <w:proofErr w:type="gramStart"/>
        <w:r w:rsidRPr="00483BFD">
          <w:rPr>
            <w:rFonts w:ascii="Calibri" w:eastAsia="Times New Roman" w:hAnsi="Calibri" w:cs="Calibri"/>
            <w:color w:val="428BCA"/>
            <w:sz w:val="26"/>
            <w:szCs w:val="26"/>
            <w:shd w:val="clear" w:color="auto" w:fill="FFFFFF"/>
          </w:rPr>
          <w:t>Spring</w:t>
        </w:r>
        <w:proofErr w:type="gramEnd"/>
        <w:r w:rsidRPr="00483BFD">
          <w:rPr>
            <w:rFonts w:ascii="Calibri" w:eastAsia="Times New Roman" w:hAnsi="Calibri" w:cs="Calibri"/>
            <w:color w:val="428BCA"/>
            <w:sz w:val="26"/>
            <w:szCs w:val="26"/>
            <w:shd w:val="clear" w:color="auto" w:fill="FFFFFF"/>
          </w:rPr>
          <w:t xml:space="preserve"> cloud using Netflix Eureka.</w:t>
        </w:r>
        <w:r w:rsidRPr="00483BFD">
          <w:rPr>
            <w:rFonts w:ascii="Times New Roman" w:eastAsia="Times New Roman" w:hAnsi="Times New Roman" w:cs="Times New Roman"/>
            <w:sz w:val="24"/>
            <w:szCs w:val="24"/>
          </w:rPr>
          <w:fldChar w:fldCharType="end"/>
        </w:r>
        <w:r w:rsidRPr="00483BFD">
          <w:rPr>
            <w:rFonts w:ascii="Calibri" w:eastAsia="Times New Roman" w:hAnsi="Calibri" w:cs="Calibri"/>
            <w:color w:val="333333"/>
            <w:sz w:val="26"/>
            <w:szCs w:val="26"/>
            <w:shd w:val="clear" w:color="auto" w:fill="FFFFFF"/>
          </w:rPr>
          <w:t> </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rPr>
          <w:br/>
        </w:r>
        <w:r w:rsidRPr="00483BFD">
          <w:rPr>
            <w:rFonts w:ascii="Calibri" w:eastAsia="Times New Roman" w:hAnsi="Calibri" w:cs="Calibri"/>
            <w:b/>
            <w:bCs/>
            <w:color w:val="333333"/>
            <w:sz w:val="26"/>
            <w:szCs w:val="26"/>
            <w:shd w:val="clear" w:color="auto" w:fill="FFFFFF"/>
          </w:rPr>
          <w:lastRenderedPageBreak/>
          <w:t xml:space="preserve">Q: What does one mean by Load </w:t>
        </w:r>
        <w:proofErr w:type="gramStart"/>
        <w:r w:rsidRPr="00483BFD">
          <w:rPr>
            <w:rFonts w:ascii="Calibri" w:eastAsia="Times New Roman" w:hAnsi="Calibri" w:cs="Calibri"/>
            <w:b/>
            <w:bCs/>
            <w:color w:val="333333"/>
            <w:sz w:val="26"/>
            <w:szCs w:val="26"/>
            <w:shd w:val="clear" w:color="auto" w:fill="FFFFFF"/>
          </w:rPr>
          <w:t>Balancing ?</w:t>
        </w:r>
        <w:proofErr w:type="gramEnd"/>
        <w:r w:rsidRPr="00483BFD">
          <w:rPr>
            <w:rFonts w:ascii="Calibri" w:eastAsia="Times New Roman" w:hAnsi="Calibri" w:cs="Calibri"/>
            <w:b/>
            <w:bCs/>
            <w:color w:val="333333"/>
            <w:sz w:val="26"/>
            <w:szCs w:val="26"/>
            <w:shd w:val="clear" w:color="auto" w:fill="FFFFFF"/>
          </w:rPr>
          <w:t xml:space="preserve"> How is it implemented in Spring Cloud?</w:t>
        </w:r>
        <w:r w:rsidRPr="00483BFD">
          <w:rPr>
            <w:rFonts w:ascii="Calibri" w:eastAsia="Times New Roman" w:hAnsi="Calibri" w:cs="Calibri"/>
            <w:b/>
            <w:bCs/>
            <w:color w:val="333333"/>
            <w:sz w:val="26"/>
            <w:szCs w:val="26"/>
            <w:shd w:val="clear" w:color="auto" w:fill="FFFFFF"/>
          </w:rPr>
          <w:br/>
          <w:t>A:</w:t>
        </w:r>
        <w:r w:rsidRPr="00483BFD">
          <w:rPr>
            <w:rFonts w:ascii="Calibri" w:eastAsia="Times New Roman" w:hAnsi="Calibri" w:cs="Calibri"/>
            <w:color w:val="333333"/>
            <w:sz w:val="26"/>
            <w:szCs w:val="26"/>
            <w:shd w:val="clear" w:color="auto" w:fill="FFFFFF"/>
          </w:rPr>
          <w:t> 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shd w:val="clear" w:color="auto" w:fill="FFFFFF"/>
          </w:rPr>
          <w:t xml:space="preserve">In </w:t>
        </w:r>
        <w:proofErr w:type="spellStart"/>
        <w:r w:rsidRPr="00483BFD">
          <w:rPr>
            <w:rFonts w:ascii="Calibri" w:eastAsia="Times New Roman" w:hAnsi="Calibri" w:cs="Calibri"/>
            <w:color w:val="333333"/>
            <w:sz w:val="26"/>
            <w:szCs w:val="26"/>
            <w:shd w:val="clear" w:color="auto" w:fill="FFFFFF"/>
          </w:rPr>
          <w:t>SpringCloud</w:t>
        </w:r>
        <w:proofErr w:type="spellEnd"/>
        <w:r w:rsidRPr="00483BFD">
          <w:rPr>
            <w:rFonts w:ascii="Calibri" w:eastAsia="Times New Roman" w:hAnsi="Calibri" w:cs="Calibri"/>
            <w:color w:val="333333"/>
            <w:sz w:val="26"/>
            <w:szCs w:val="26"/>
            <w:shd w:val="clear" w:color="auto" w:fill="FFFFFF"/>
          </w:rPr>
          <w:t xml:space="preserve"> this can be implemented using Netflix Ribbon.</w:t>
        </w:r>
        <w:r w:rsidRPr="00483BFD">
          <w:rPr>
            <w:rFonts w:ascii="Calibri" w:eastAsia="Times New Roman" w:hAnsi="Calibri" w:cs="Calibri"/>
            <w:color w:val="333333"/>
            <w:sz w:val="26"/>
            <w:szCs w:val="26"/>
          </w:rPr>
          <w:br/>
        </w:r>
        <w:r w:rsidRPr="00483BFD">
          <w:rPr>
            <w:rFonts w:ascii="Times New Roman" w:eastAsia="Times New Roman" w:hAnsi="Times New Roman" w:cs="Times New Roman"/>
            <w:sz w:val="24"/>
            <w:szCs w:val="24"/>
          </w:rPr>
          <w:fldChar w:fldCharType="begin"/>
        </w:r>
        <w:r w:rsidRPr="00483BFD">
          <w:rPr>
            <w:rFonts w:ascii="Times New Roman" w:eastAsia="Times New Roman" w:hAnsi="Times New Roman" w:cs="Times New Roman"/>
            <w:sz w:val="24"/>
            <w:szCs w:val="24"/>
          </w:rPr>
          <w:instrText xml:space="preserve"> HYPERLINK "https://www.javainuse.com/spring/spring_ribbon" </w:instrText>
        </w:r>
        <w:r w:rsidRPr="00483BFD">
          <w:rPr>
            <w:rFonts w:ascii="Times New Roman" w:eastAsia="Times New Roman" w:hAnsi="Times New Roman" w:cs="Times New Roman"/>
            <w:sz w:val="24"/>
            <w:szCs w:val="24"/>
          </w:rPr>
          <w:fldChar w:fldCharType="separate"/>
        </w:r>
        <w:r w:rsidRPr="00483BFD">
          <w:rPr>
            <w:rFonts w:ascii="Calibri" w:eastAsia="Times New Roman" w:hAnsi="Calibri" w:cs="Calibri"/>
            <w:color w:val="428BCA"/>
            <w:sz w:val="26"/>
            <w:szCs w:val="26"/>
            <w:shd w:val="clear" w:color="auto" w:fill="FFFFFF"/>
          </w:rPr>
          <w:t>Spring Cloud- Netflix Eureka + Ribbon Simple Example</w:t>
        </w:r>
        <w:r w:rsidRPr="00483BFD">
          <w:rPr>
            <w:rFonts w:ascii="Times New Roman" w:eastAsia="Times New Roman" w:hAnsi="Times New Roman" w:cs="Times New Roman"/>
            <w:sz w:val="24"/>
            <w:szCs w:val="24"/>
          </w:rPr>
          <w:fldChar w:fldCharType="end"/>
        </w:r>
      </w:ins>
    </w:p>
    <w:p w:rsidR="00483BFD" w:rsidRPr="00483BFD" w:rsidRDefault="00483BFD" w:rsidP="00483BFD">
      <w:pPr>
        <w:spacing w:after="0" w:line="240" w:lineRule="auto"/>
        <w:rPr>
          <w:ins w:id="2" w:author="Unknown"/>
          <w:rFonts w:ascii="Times New Roman" w:eastAsia="Times New Roman" w:hAnsi="Times New Roman" w:cs="Times New Roman"/>
          <w:sz w:val="24"/>
          <w:szCs w:val="24"/>
        </w:rPr>
      </w:pPr>
      <w:ins w:id="3" w:author="Unknown">
        <w:r w:rsidRPr="00483BFD">
          <w:rPr>
            <w:rFonts w:ascii="Calibri" w:eastAsia="Times New Roman" w:hAnsi="Calibri" w:cs="Calibri"/>
            <w:b/>
            <w:bCs/>
            <w:color w:val="333333"/>
            <w:sz w:val="26"/>
            <w:szCs w:val="26"/>
            <w:shd w:val="clear" w:color="auto" w:fill="FFFFFF"/>
          </w:rPr>
          <w:t xml:space="preserve">Q: What is </w:t>
        </w:r>
        <w:proofErr w:type="spellStart"/>
        <w:r w:rsidRPr="00483BFD">
          <w:rPr>
            <w:rFonts w:ascii="Calibri" w:eastAsia="Times New Roman" w:hAnsi="Calibri" w:cs="Calibri"/>
            <w:b/>
            <w:bCs/>
            <w:color w:val="333333"/>
            <w:sz w:val="26"/>
            <w:szCs w:val="26"/>
            <w:shd w:val="clear" w:color="auto" w:fill="FFFFFF"/>
          </w:rPr>
          <w:t>Hystrix</w:t>
        </w:r>
        <w:proofErr w:type="spellEnd"/>
        <w:r w:rsidRPr="00483BFD">
          <w:rPr>
            <w:rFonts w:ascii="Calibri" w:eastAsia="Times New Roman" w:hAnsi="Calibri" w:cs="Calibri"/>
            <w:b/>
            <w:bCs/>
            <w:color w:val="333333"/>
            <w:sz w:val="26"/>
            <w:szCs w:val="26"/>
            <w:shd w:val="clear" w:color="auto" w:fill="FFFFFF"/>
          </w:rPr>
          <w:t>? How does it implement Fault Tolerance?</w:t>
        </w:r>
        <w:r w:rsidRPr="00483BFD">
          <w:rPr>
            <w:rFonts w:ascii="Calibri" w:eastAsia="Times New Roman" w:hAnsi="Calibri" w:cs="Calibri"/>
            <w:b/>
            <w:bCs/>
            <w:color w:val="333333"/>
            <w:sz w:val="26"/>
            <w:szCs w:val="26"/>
            <w:shd w:val="clear" w:color="auto" w:fill="FFFFFF"/>
          </w:rPr>
          <w:br/>
          <w:t>A:</w:t>
        </w:r>
        <w:r w:rsidRPr="00483BFD">
          <w:rPr>
            <w:rFonts w:ascii="Calibri" w:eastAsia="Times New Roman" w:hAnsi="Calibri" w:cs="Calibri"/>
            <w:color w:val="333333"/>
            <w:sz w:val="26"/>
            <w:szCs w:val="26"/>
            <w:shd w:val="clear" w:color="auto" w:fill="FFFFFF"/>
          </w:rPr>
          <w:t> 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shd w:val="clear" w:color="auto" w:fill="FFFFFF"/>
          </w:rPr>
          <w:t xml:space="preserve">In </w:t>
        </w:r>
        <w:proofErr w:type="spellStart"/>
        <w:r w:rsidRPr="00483BFD">
          <w:rPr>
            <w:rFonts w:ascii="Calibri" w:eastAsia="Times New Roman" w:hAnsi="Calibri" w:cs="Calibri"/>
            <w:color w:val="333333"/>
            <w:sz w:val="26"/>
            <w:szCs w:val="26"/>
            <w:shd w:val="clear" w:color="auto" w:fill="FFFFFF"/>
          </w:rPr>
          <w:t>SpringCloud</w:t>
        </w:r>
        <w:proofErr w:type="spellEnd"/>
        <w:r w:rsidRPr="00483BFD">
          <w:rPr>
            <w:rFonts w:ascii="Calibri" w:eastAsia="Times New Roman" w:hAnsi="Calibri" w:cs="Calibri"/>
            <w:color w:val="333333"/>
            <w:sz w:val="26"/>
            <w:szCs w:val="26"/>
            <w:shd w:val="clear" w:color="auto" w:fill="FFFFFF"/>
          </w:rPr>
          <w:t xml:space="preserve"> this can be implemented using Netflix Ribbon.</w:t>
        </w:r>
        <w:r w:rsidRPr="00483BFD">
          <w:rPr>
            <w:rFonts w:ascii="Calibri" w:eastAsia="Times New Roman" w:hAnsi="Calibri" w:cs="Calibri"/>
            <w:color w:val="333333"/>
            <w:sz w:val="26"/>
            <w:szCs w:val="26"/>
          </w:rPr>
          <w:br/>
        </w:r>
        <w:r w:rsidRPr="00483BFD">
          <w:rPr>
            <w:rFonts w:ascii="Times New Roman" w:eastAsia="Times New Roman" w:hAnsi="Times New Roman" w:cs="Times New Roman"/>
            <w:sz w:val="24"/>
            <w:szCs w:val="24"/>
          </w:rPr>
          <w:fldChar w:fldCharType="begin"/>
        </w:r>
        <w:r w:rsidRPr="00483BFD">
          <w:rPr>
            <w:rFonts w:ascii="Times New Roman" w:eastAsia="Times New Roman" w:hAnsi="Times New Roman" w:cs="Times New Roman"/>
            <w:sz w:val="24"/>
            <w:szCs w:val="24"/>
          </w:rPr>
          <w:instrText xml:space="preserve"> HYPERLINK "https://www.javainuse.com/spring/spring_ribbon" </w:instrText>
        </w:r>
        <w:r w:rsidRPr="00483BFD">
          <w:rPr>
            <w:rFonts w:ascii="Times New Roman" w:eastAsia="Times New Roman" w:hAnsi="Times New Roman" w:cs="Times New Roman"/>
            <w:sz w:val="24"/>
            <w:szCs w:val="24"/>
          </w:rPr>
          <w:fldChar w:fldCharType="separate"/>
        </w:r>
        <w:r w:rsidRPr="00483BFD">
          <w:rPr>
            <w:rFonts w:ascii="Calibri" w:eastAsia="Times New Roman" w:hAnsi="Calibri" w:cs="Calibri"/>
            <w:color w:val="428BCA"/>
            <w:sz w:val="26"/>
            <w:szCs w:val="26"/>
            <w:shd w:val="clear" w:color="auto" w:fill="FFFFFF"/>
          </w:rPr>
          <w:t>Spring Cloud- Netflix Eureka + Ribbon Simple Example</w:t>
        </w:r>
        <w:r w:rsidRPr="00483BFD">
          <w:rPr>
            <w:rFonts w:ascii="Times New Roman" w:eastAsia="Times New Roman" w:hAnsi="Times New Roman" w:cs="Times New Roman"/>
            <w:sz w:val="24"/>
            <w:szCs w:val="24"/>
          </w:rPr>
          <w:fldChar w:fldCharType="end"/>
        </w:r>
        <w:r w:rsidRPr="00483BFD">
          <w:rPr>
            <w:rFonts w:ascii="Calibri" w:eastAsia="Times New Roman" w:hAnsi="Calibri" w:cs="Calibri"/>
            <w:color w:val="333333"/>
            <w:sz w:val="26"/>
            <w:szCs w:val="26"/>
            <w:shd w:val="clear" w:color="auto" w:fill="FFFFFF"/>
          </w:rPr>
          <w:t> </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rPr>
          <w:br/>
        </w:r>
        <w:r w:rsidRPr="00483BFD">
          <w:rPr>
            <w:rFonts w:ascii="Calibri" w:eastAsia="Times New Roman" w:hAnsi="Calibri" w:cs="Calibri"/>
            <w:b/>
            <w:bCs/>
            <w:color w:val="333333"/>
            <w:sz w:val="26"/>
            <w:szCs w:val="26"/>
            <w:shd w:val="clear" w:color="auto" w:fill="FFFFFF"/>
          </w:rPr>
          <w:t xml:space="preserve">Q: What is </w:t>
        </w:r>
        <w:proofErr w:type="spellStart"/>
        <w:r w:rsidRPr="00483BFD">
          <w:rPr>
            <w:rFonts w:ascii="Calibri" w:eastAsia="Times New Roman" w:hAnsi="Calibri" w:cs="Calibri"/>
            <w:b/>
            <w:bCs/>
            <w:color w:val="333333"/>
            <w:sz w:val="26"/>
            <w:szCs w:val="26"/>
            <w:shd w:val="clear" w:color="auto" w:fill="FFFFFF"/>
          </w:rPr>
          <w:t>Hystrix</w:t>
        </w:r>
        <w:proofErr w:type="spellEnd"/>
        <w:r w:rsidRPr="00483BFD">
          <w:rPr>
            <w:rFonts w:ascii="Calibri" w:eastAsia="Times New Roman" w:hAnsi="Calibri" w:cs="Calibri"/>
            <w:b/>
            <w:bCs/>
            <w:color w:val="333333"/>
            <w:sz w:val="26"/>
            <w:szCs w:val="26"/>
            <w:shd w:val="clear" w:color="auto" w:fill="FFFFFF"/>
          </w:rPr>
          <w:t>? How does it implement Fault Tolerance?</w:t>
        </w:r>
        <w:r w:rsidRPr="00483BFD">
          <w:rPr>
            <w:rFonts w:ascii="Calibri" w:eastAsia="Times New Roman" w:hAnsi="Calibri" w:cs="Calibri"/>
            <w:b/>
            <w:bCs/>
            <w:color w:val="333333"/>
            <w:sz w:val="26"/>
            <w:szCs w:val="26"/>
            <w:shd w:val="clear" w:color="auto" w:fill="FFFFFF"/>
          </w:rPr>
          <w:br/>
          <w:t>A:</w:t>
        </w:r>
        <w:r w:rsidRPr="00483BFD">
          <w:rPr>
            <w:rFonts w:ascii="Calibri" w:eastAsia="Times New Roman" w:hAnsi="Calibri" w:cs="Calibri"/>
            <w:color w:val="333333"/>
            <w:sz w:val="26"/>
            <w:szCs w:val="26"/>
            <w:shd w:val="clear" w:color="auto" w:fill="FFFFFF"/>
          </w:rPr>
          <w:t> </w:t>
        </w:r>
        <w:proofErr w:type="spellStart"/>
        <w:r w:rsidRPr="00483BFD">
          <w:rPr>
            <w:rFonts w:ascii="Calibri" w:eastAsia="Times New Roman" w:hAnsi="Calibri" w:cs="Calibri"/>
            <w:b/>
            <w:bCs/>
            <w:color w:val="333333"/>
            <w:sz w:val="26"/>
            <w:szCs w:val="26"/>
            <w:shd w:val="clear" w:color="auto" w:fill="FFFFFF"/>
          </w:rPr>
          <w:t>Hystrix</w:t>
        </w:r>
        <w:proofErr w:type="spellEnd"/>
        <w:r w:rsidRPr="00483BFD">
          <w:rPr>
            <w:rFonts w:ascii="Calibri" w:eastAsia="Times New Roman" w:hAnsi="Calibri" w:cs="Calibri"/>
            <w:b/>
            <w:bCs/>
            <w:color w:val="333333"/>
            <w:sz w:val="26"/>
            <w:szCs w:val="26"/>
            <w:shd w:val="clear" w:color="auto" w:fill="FFFFFF"/>
          </w:rPr>
          <w:t xml:space="preserve"> is a latency and fault tolerance library designed to isolate points of access to remote systems, services and 3rd party libraries, stop cascading failure and enable resilience in complex distributed systems where failure is inevitable.</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shd w:val="clear" w:color="auto" w:fill="FFFFFF"/>
          </w:rPr>
          <w:t xml:space="preserve">Usually for systems developed using </w:t>
        </w:r>
        <w:proofErr w:type="spellStart"/>
        <w:r w:rsidRPr="00483BFD">
          <w:rPr>
            <w:rFonts w:ascii="Calibri" w:eastAsia="Times New Roman" w:hAnsi="Calibri" w:cs="Calibri"/>
            <w:color w:val="333333"/>
            <w:sz w:val="26"/>
            <w:szCs w:val="26"/>
            <w:shd w:val="clear" w:color="auto" w:fill="FFFFFF"/>
          </w:rPr>
          <w:t>Microservices</w:t>
        </w:r>
        <w:proofErr w:type="spellEnd"/>
        <w:r w:rsidRPr="00483BFD">
          <w:rPr>
            <w:rFonts w:ascii="Calibri" w:eastAsia="Times New Roman" w:hAnsi="Calibri" w:cs="Calibri"/>
            <w:color w:val="333333"/>
            <w:sz w:val="26"/>
            <w:szCs w:val="26"/>
            <w:shd w:val="clear" w:color="auto" w:fill="FFFFFF"/>
          </w:rPr>
          <w:t xml:space="preserve"> architecture, there are many </w:t>
        </w:r>
        <w:proofErr w:type="spellStart"/>
        <w:proofErr w:type="gramStart"/>
        <w:r w:rsidRPr="00483BFD">
          <w:rPr>
            <w:rFonts w:ascii="Calibri" w:eastAsia="Times New Roman" w:hAnsi="Calibri" w:cs="Calibri"/>
            <w:color w:val="333333"/>
            <w:sz w:val="26"/>
            <w:szCs w:val="26"/>
            <w:shd w:val="clear" w:color="auto" w:fill="FFFFFF"/>
          </w:rPr>
          <w:t>microservices</w:t>
        </w:r>
        <w:proofErr w:type="spellEnd"/>
        <w:proofErr w:type="gramEnd"/>
        <w:r w:rsidRPr="00483BFD">
          <w:rPr>
            <w:rFonts w:ascii="Calibri" w:eastAsia="Times New Roman" w:hAnsi="Calibri" w:cs="Calibri"/>
            <w:color w:val="333333"/>
            <w:sz w:val="26"/>
            <w:szCs w:val="26"/>
            <w:shd w:val="clear" w:color="auto" w:fill="FFFFFF"/>
          </w:rPr>
          <w:t xml:space="preserve"> involved. These </w:t>
        </w:r>
        <w:proofErr w:type="spellStart"/>
        <w:r w:rsidRPr="00483BFD">
          <w:rPr>
            <w:rFonts w:ascii="Calibri" w:eastAsia="Times New Roman" w:hAnsi="Calibri" w:cs="Calibri"/>
            <w:color w:val="333333"/>
            <w:sz w:val="26"/>
            <w:szCs w:val="26"/>
            <w:shd w:val="clear" w:color="auto" w:fill="FFFFFF"/>
          </w:rPr>
          <w:t>microservices</w:t>
        </w:r>
        <w:proofErr w:type="spellEnd"/>
        <w:r w:rsidRPr="00483BFD">
          <w:rPr>
            <w:rFonts w:ascii="Calibri" w:eastAsia="Times New Roman" w:hAnsi="Calibri" w:cs="Calibri"/>
            <w:color w:val="333333"/>
            <w:sz w:val="26"/>
            <w:szCs w:val="26"/>
            <w:shd w:val="clear" w:color="auto" w:fill="FFFFFF"/>
          </w:rPr>
          <w:t xml:space="preserve"> collaborate with each other.</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shd w:val="clear" w:color="auto" w:fill="FFFFFF"/>
          </w:rPr>
          <w:t xml:space="preserve">Consider the following </w:t>
        </w:r>
        <w:proofErr w:type="spellStart"/>
        <w:r w:rsidRPr="00483BFD">
          <w:rPr>
            <w:rFonts w:ascii="Calibri" w:eastAsia="Times New Roman" w:hAnsi="Calibri" w:cs="Calibri"/>
            <w:color w:val="333333"/>
            <w:sz w:val="26"/>
            <w:szCs w:val="26"/>
            <w:shd w:val="clear" w:color="auto" w:fill="FFFFFF"/>
          </w:rPr>
          <w:t>microservices</w:t>
        </w:r>
        <w:proofErr w:type="spellEnd"/>
        <w:r w:rsidRPr="00483BFD">
          <w:rPr>
            <w:rFonts w:ascii="Calibri" w:eastAsia="Times New Roman" w:hAnsi="Calibri" w:cs="Calibri"/>
            <w:color w:val="333333"/>
            <w:sz w:val="26"/>
            <w:szCs w:val="26"/>
            <w:shd w:val="clear" w:color="auto" w:fill="FFFFFF"/>
          </w:rPr>
          <w:t>-</w:t>
        </w:r>
      </w:ins>
    </w:p>
    <w:p w:rsidR="00483BFD" w:rsidRPr="00483BFD" w:rsidRDefault="00483BFD" w:rsidP="00483BFD">
      <w:pPr>
        <w:spacing w:after="0" w:line="240" w:lineRule="auto"/>
        <w:rPr>
          <w:ins w:id="4" w:author="Unknown"/>
          <w:rFonts w:ascii="Times New Roman" w:eastAsia="Times New Roman" w:hAnsi="Times New Roman" w:cs="Times New Roman"/>
          <w:sz w:val="24"/>
          <w:szCs w:val="24"/>
        </w:rPr>
      </w:pPr>
      <w:ins w:id="5" w:author="Unknown">
        <w:r w:rsidRPr="00483BFD">
          <w:rPr>
            <w:rFonts w:ascii="Calibri" w:eastAsia="Times New Roman" w:hAnsi="Calibri" w:cs="Calibri"/>
            <w:color w:val="333333"/>
            <w:sz w:val="26"/>
            <w:szCs w:val="26"/>
            <w:shd w:val="clear" w:color="auto" w:fill="FFFFFF"/>
          </w:rPr>
          <w:t xml:space="preserve">Suppose if the </w:t>
        </w:r>
        <w:proofErr w:type="spellStart"/>
        <w:r w:rsidRPr="00483BFD">
          <w:rPr>
            <w:rFonts w:ascii="Calibri" w:eastAsia="Times New Roman" w:hAnsi="Calibri" w:cs="Calibri"/>
            <w:color w:val="333333"/>
            <w:sz w:val="26"/>
            <w:szCs w:val="26"/>
            <w:shd w:val="clear" w:color="auto" w:fill="FFFFFF"/>
          </w:rPr>
          <w:t>microservice</w:t>
        </w:r>
        <w:proofErr w:type="spellEnd"/>
        <w:r w:rsidRPr="00483BFD">
          <w:rPr>
            <w:rFonts w:ascii="Calibri" w:eastAsia="Times New Roman" w:hAnsi="Calibri" w:cs="Calibri"/>
            <w:color w:val="333333"/>
            <w:sz w:val="26"/>
            <w:szCs w:val="26"/>
            <w:shd w:val="clear" w:color="auto" w:fill="FFFFFF"/>
          </w:rPr>
          <w:t xml:space="preserve"> 9 in the above diagram failed, then using the traditional approach we will propagate an exception. But this will still cause the whole system to crash anyways.</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shd w:val="clear" w:color="auto" w:fill="FFFFFF"/>
          </w:rPr>
          <w:t xml:space="preserve">This problem gets more complex as the number of </w:t>
        </w:r>
        <w:proofErr w:type="spellStart"/>
        <w:r w:rsidRPr="00483BFD">
          <w:rPr>
            <w:rFonts w:ascii="Calibri" w:eastAsia="Times New Roman" w:hAnsi="Calibri" w:cs="Calibri"/>
            <w:color w:val="333333"/>
            <w:sz w:val="26"/>
            <w:szCs w:val="26"/>
            <w:shd w:val="clear" w:color="auto" w:fill="FFFFFF"/>
          </w:rPr>
          <w:t>microservices</w:t>
        </w:r>
        <w:proofErr w:type="spellEnd"/>
        <w:r w:rsidRPr="00483BFD">
          <w:rPr>
            <w:rFonts w:ascii="Calibri" w:eastAsia="Times New Roman" w:hAnsi="Calibri" w:cs="Calibri"/>
            <w:color w:val="333333"/>
            <w:sz w:val="26"/>
            <w:szCs w:val="26"/>
            <w:shd w:val="clear" w:color="auto" w:fill="FFFFFF"/>
          </w:rPr>
          <w:t xml:space="preserve"> increase. The number of </w:t>
        </w:r>
        <w:proofErr w:type="spellStart"/>
        <w:r w:rsidRPr="00483BFD">
          <w:rPr>
            <w:rFonts w:ascii="Calibri" w:eastAsia="Times New Roman" w:hAnsi="Calibri" w:cs="Calibri"/>
            <w:color w:val="333333"/>
            <w:sz w:val="26"/>
            <w:szCs w:val="26"/>
            <w:shd w:val="clear" w:color="auto" w:fill="FFFFFF"/>
          </w:rPr>
          <w:t>microservices</w:t>
        </w:r>
        <w:proofErr w:type="spellEnd"/>
        <w:r w:rsidRPr="00483BFD">
          <w:rPr>
            <w:rFonts w:ascii="Calibri" w:eastAsia="Times New Roman" w:hAnsi="Calibri" w:cs="Calibri"/>
            <w:color w:val="333333"/>
            <w:sz w:val="26"/>
            <w:szCs w:val="26"/>
            <w:shd w:val="clear" w:color="auto" w:fill="FFFFFF"/>
          </w:rPr>
          <w:t xml:space="preserve"> can be as high as 1000. This is where </w:t>
        </w:r>
        <w:proofErr w:type="spellStart"/>
        <w:r w:rsidRPr="00483BFD">
          <w:rPr>
            <w:rFonts w:ascii="Calibri" w:eastAsia="Times New Roman" w:hAnsi="Calibri" w:cs="Calibri"/>
            <w:color w:val="333333"/>
            <w:sz w:val="26"/>
            <w:szCs w:val="26"/>
            <w:shd w:val="clear" w:color="auto" w:fill="FFFFFF"/>
          </w:rPr>
          <w:t>hystrix</w:t>
        </w:r>
        <w:proofErr w:type="spellEnd"/>
        <w:r w:rsidRPr="00483BFD">
          <w:rPr>
            <w:rFonts w:ascii="Calibri" w:eastAsia="Times New Roman" w:hAnsi="Calibri" w:cs="Calibri"/>
            <w:color w:val="333333"/>
            <w:sz w:val="26"/>
            <w:szCs w:val="26"/>
            <w:shd w:val="clear" w:color="auto" w:fill="FFFFFF"/>
          </w:rPr>
          <w:t xml:space="preserve"> comes into picture</w:t>
        </w:r>
        <w:r w:rsidRPr="00483BFD">
          <w:rPr>
            <w:rFonts w:ascii="Calibri" w:eastAsia="Times New Roman" w:hAnsi="Calibri" w:cs="Calibri"/>
            <w:color w:val="333333"/>
            <w:sz w:val="26"/>
            <w:szCs w:val="26"/>
          </w:rPr>
          <w:br/>
        </w:r>
        <w:proofErr w:type="gramStart"/>
        <w:r w:rsidRPr="00483BFD">
          <w:rPr>
            <w:rFonts w:ascii="Calibri" w:eastAsia="Times New Roman" w:hAnsi="Calibri" w:cs="Calibri"/>
            <w:color w:val="333333"/>
            <w:sz w:val="26"/>
            <w:szCs w:val="26"/>
            <w:shd w:val="clear" w:color="auto" w:fill="FFFFFF"/>
          </w:rPr>
          <w:t>We</w:t>
        </w:r>
        <w:proofErr w:type="gramEnd"/>
        <w:r w:rsidRPr="00483BFD">
          <w:rPr>
            <w:rFonts w:ascii="Calibri" w:eastAsia="Times New Roman" w:hAnsi="Calibri" w:cs="Calibri"/>
            <w:color w:val="333333"/>
            <w:sz w:val="26"/>
            <w:szCs w:val="26"/>
            <w:shd w:val="clear" w:color="auto" w:fill="FFFFFF"/>
          </w:rPr>
          <w:t xml:space="preserve"> will be the Fallback method feature of </w:t>
        </w:r>
        <w:proofErr w:type="spellStart"/>
        <w:r w:rsidRPr="00483BFD">
          <w:rPr>
            <w:rFonts w:ascii="Calibri" w:eastAsia="Times New Roman" w:hAnsi="Calibri" w:cs="Calibri"/>
            <w:color w:val="333333"/>
            <w:sz w:val="26"/>
            <w:szCs w:val="26"/>
            <w:shd w:val="clear" w:color="auto" w:fill="FFFFFF"/>
          </w:rPr>
          <w:t>Hystrix</w:t>
        </w:r>
        <w:proofErr w:type="spellEnd"/>
        <w:r w:rsidRPr="00483BFD">
          <w:rPr>
            <w:rFonts w:ascii="Calibri" w:eastAsia="Times New Roman" w:hAnsi="Calibri" w:cs="Calibri"/>
            <w:color w:val="333333"/>
            <w:sz w:val="26"/>
            <w:szCs w:val="26"/>
            <w:shd w:val="clear" w:color="auto" w:fill="FFFFFF"/>
          </w:rPr>
          <w:t xml:space="preserve"> for this scenario. We have two services employee-consumer consuming the service exposed by the employee-producer.</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shd w:val="clear" w:color="auto" w:fill="FFFFFF"/>
          </w:rPr>
          <w:t>The simplified diagram is as below-</w:t>
        </w:r>
      </w:ins>
    </w:p>
    <w:p w:rsidR="00483BFD" w:rsidRPr="00483BFD" w:rsidRDefault="00483BFD" w:rsidP="00483BFD">
      <w:pPr>
        <w:spacing w:after="0" w:line="240" w:lineRule="auto"/>
        <w:rPr>
          <w:ins w:id="6" w:author="Unknown"/>
          <w:rFonts w:ascii="Times New Roman" w:eastAsia="Times New Roman" w:hAnsi="Times New Roman" w:cs="Times New Roman"/>
          <w:sz w:val="24"/>
          <w:szCs w:val="24"/>
        </w:rPr>
      </w:pPr>
      <w:ins w:id="7" w:author="Unknown">
        <w:r w:rsidRPr="00483BFD">
          <w:rPr>
            <w:rFonts w:ascii="Calibri" w:eastAsia="Times New Roman" w:hAnsi="Calibri" w:cs="Calibri"/>
            <w:color w:val="333333"/>
            <w:sz w:val="26"/>
            <w:szCs w:val="26"/>
          </w:rPr>
          <w:lastRenderedPageBreak/>
          <w:br/>
        </w:r>
        <w:r w:rsidRPr="00483BFD">
          <w:rPr>
            <w:rFonts w:ascii="Calibri" w:eastAsia="Times New Roman" w:hAnsi="Calibri" w:cs="Calibri"/>
            <w:color w:val="333333"/>
            <w:sz w:val="26"/>
            <w:szCs w:val="26"/>
            <w:shd w:val="clear" w:color="auto" w:fill="FFFFFF"/>
          </w:rPr>
          <w:t xml:space="preserve">Now suppose due to some reason the employee-producer exposed service throws an exception. In this case using </w:t>
        </w:r>
        <w:proofErr w:type="spellStart"/>
        <w:r w:rsidRPr="00483BFD">
          <w:rPr>
            <w:rFonts w:ascii="Calibri" w:eastAsia="Times New Roman" w:hAnsi="Calibri" w:cs="Calibri"/>
            <w:color w:val="333333"/>
            <w:sz w:val="26"/>
            <w:szCs w:val="26"/>
            <w:shd w:val="clear" w:color="auto" w:fill="FFFFFF"/>
          </w:rPr>
          <w:t>Hystrix</w:t>
        </w:r>
        <w:proofErr w:type="spellEnd"/>
        <w:r w:rsidRPr="00483BFD">
          <w:rPr>
            <w:rFonts w:ascii="Calibri" w:eastAsia="Times New Roman" w:hAnsi="Calibri" w:cs="Calibri"/>
            <w:color w:val="333333"/>
            <w:sz w:val="26"/>
            <w:szCs w:val="26"/>
            <w:shd w:val="clear" w:color="auto" w:fill="FFFFFF"/>
          </w:rPr>
          <w:t xml:space="preserve"> we define a fallback method. This fallback method should have the same return type as the exposed service. In case of exception in the exposed service the fallback method will return some value. </w:t>
        </w:r>
        <w:r w:rsidRPr="00483BFD">
          <w:rPr>
            <w:rFonts w:ascii="Times New Roman" w:eastAsia="Times New Roman" w:hAnsi="Times New Roman" w:cs="Times New Roman"/>
            <w:sz w:val="24"/>
            <w:szCs w:val="24"/>
          </w:rPr>
          <w:fldChar w:fldCharType="begin"/>
        </w:r>
        <w:r w:rsidRPr="00483BFD">
          <w:rPr>
            <w:rFonts w:ascii="Times New Roman" w:eastAsia="Times New Roman" w:hAnsi="Times New Roman" w:cs="Times New Roman"/>
            <w:sz w:val="24"/>
            <w:szCs w:val="24"/>
          </w:rPr>
          <w:instrText xml:space="preserve"> HYPERLINK "https://www.javainuse.com/spring/spring_hystrix" </w:instrText>
        </w:r>
        <w:r w:rsidRPr="00483BFD">
          <w:rPr>
            <w:rFonts w:ascii="Times New Roman" w:eastAsia="Times New Roman" w:hAnsi="Times New Roman" w:cs="Times New Roman"/>
            <w:sz w:val="24"/>
            <w:szCs w:val="24"/>
          </w:rPr>
          <w:fldChar w:fldCharType="separate"/>
        </w:r>
        <w:r w:rsidRPr="00483BFD">
          <w:rPr>
            <w:rFonts w:ascii="Calibri" w:eastAsia="Times New Roman" w:hAnsi="Calibri" w:cs="Calibri"/>
            <w:color w:val="428BCA"/>
            <w:sz w:val="26"/>
            <w:szCs w:val="26"/>
            <w:shd w:val="clear" w:color="auto" w:fill="FFFFFF"/>
          </w:rPr>
          <w:t xml:space="preserve">Spring Cloud- Netflix </w:t>
        </w:r>
        <w:proofErr w:type="spellStart"/>
        <w:r w:rsidRPr="00483BFD">
          <w:rPr>
            <w:rFonts w:ascii="Calibri" w:eastAsia="Times New Roman" w:hAnsi="Calibri" w:cs="Calibri"/>
            <w:color w:val="428BCA"/>
            <w:sz w:val="26"/>
            <w:szCs w:val="26"/>
            <w:shd w:val="clear" w:color="auto" w:fill="FFFFFF"/>
          </w:rPr>
          <w:t>Hystrix</w:t>
        </w:r>
        <w:proofErr w:type="spellEnd"/>
        <w:r w:rsidRPr="00483BFD">
          <w:rPr>
            <w:rFonts w:ascii="Calibri" w:eastAsia="Times New Roman" w:hAnsi="Calibri" w:cs="Calibri"/>
            <w:color w:val="428BCA"/>
            <w:sz w:val="26"/>
            <w:szCs w:val="26"/>
            <w:shd w:val="clear" w:color="auto" w:fill="FFFFFF"/>
          </w:rPr>
          <w:t xml:space="preserve"> Fallback method Simple Example</w:t>
        </w:r>
        <w:r w:rsidRPr="00483BFD">
          <w:rPr>
            <w:rFonts w:ascii="Times New Roman" w:eastAsia="Times New Roman" w:hAnsi="Times New Roman" w:cs="Times New Roman"/>
            <w:sz w:val="24"/>
            <w:szCs w:val="24"/>
          </w:rPr>
          <w:fldChar w:fldCharType="end"/>
        </w:r>
      </w:ins>
    </w:p>
    <w:p w:rsidR="00483BFD" w:rsidRPr="00483BFD" w:rsidRDefault="00483BFD" w:rsidP="00483BFD">
      <w:pPr>
        <w:spacing w:after="0" w:line="240" w:lineRule="auto"/>
        <w:rPr>
          <w:ins w:id="8" w:author="Unknown"/>
          <w:rFonts w:ascii="Times New Roman" w:eastAsia="Times New Roman" w:hAnsi="Times New Roman" w:cs="Times New Roman"/>
          <w:sz w:val="24"/>
          <w:szCs w:val="24"/>
        </w:rPr>
      </w:pPr>
      <w:ins w:id="9" w:author="Unknown">
        <w:r w:rsidRPr="00483BFD">
          <w:rPr>
            <w:rFonts w:ascii="Calibri" w:eastAsia="Times New Roman" w:hAnsi="Calibri" w:cs="Calibri"/>
            <w:b/>
            <w:bCs/>
            <w:color w:val="333333"/>
            <w:sz w:val="26"/>
            <w:szCs w:val="26"/>
            <w:shd w:val="clear" w:color="auto" w:fill="FFFFFF"/>
          </w:rPr>
          <w:t xml:space="preserve">Q: What is </w:t>
        </w:r>
        <w:proofErr w:type="spellStart"/>
        <w:r w:rsidRPr="00483BFD">
          <w:rPr>
            <w:rFonts w:ascii="Calibri" w:eastAsia="Times New Roman" w:hAnsi="Calibri" w:cs="Calibri"/>
            <w:b/>
            <w:bCs/>
            <w:color w:val="333333"/>
            <w:sz w:val="26"/>
            <w:szCs w:val="26"/>
            <w:shd w:val="clear" w:color="auto" w:fill="FFFFFF"/>
          </w:rPr>
          <w:t>Hystrix</w:t>
        </w:r>
        <w:proofErr w:type="spellEnd"/>
        <w:r w:rsidRPr="00483BFD">
          <w:rPr>
            <w:rFonts w:ascii="Calibri" w:eastAsia="Times New Roman" w:hAnsi="Calibri" w:cs="Calibri"/>
            <w:b/>
            <w:bCs/>
            <w:color w:val="333333"/>
            <w:sz w:val="26"/>
            <w:szCs w:val="26"/>
            <w:shd w:val="clear" w:color="auto" w:fill="FFFFFF"/>
          </w:rPr>
          <w:t xml:space="preserve"> Circuit Breaker? Need for it?</w:t>
        </w:r>
        <w:r w:rsidRPr="00483BFD">
          <w:rPr>
            <w:rFonts w:ascii="Calibri" w:eastAsia="Times New Roman" w:hAnsi="Calibri" w:cs="Calibri"/>
            <w:b/>
            <w:bCs/>
            <w:color w:val="333333"/>
            <w:sz w:val="26"/>
            <w:szCs w:val="26"/>
            <w:shd w:val="clear" w:color="auto" w:fill="FFFFFF"/>
          </w:rPr>
          <w:br/>
          <w:t>A:</w:t>
        </w:r>
        <w:r w:rsidRPr="00483BFD">
          <w:rPr>
            <w:rFonts w:ascii="Calibri" w:eastAsia="Times New Roman" w:hAnsi="Calibri" w:cs="Calibri"/>
            <w:color w:val="333333"/>
            <w:sz w:val="26"/>
            <w:szCs w:val="26"/>
            <w:shd w:val="clear" w:color="auto" w:fill="FFFFFF"/>
          </w:rPr>
          <w:t xml:space="preserve"> Due to some reason the employee-producer exposed service throws an exception. In this case using </w:t>
        </w:r>
        <w:proofErr w:type="spellStart"/>
        <w:r w:rsidRPr="00483BFD">
          <w:rPr>
            <w:rFonts w:ascii="Calibri" w:eastAsia="Times New Roman" w:hAnsi="Calibri" w:cs="Calibri"/>
            <w:color w:val="333333"/>
            <w:sz w:val="26"/>
            <w:szCs w:val="26"/>
            <w:shd w:val="clear" w:color="auto" w:fill="FFFFFF"/>
          </w:rPr>
          <w:t>Hystrix</w:t>
        </w:r>
        <w:proofErr w:type="spellEnd"/>
        <w:r w:rsidRPr="00483BFD">
          <w:rPr>
            <w:rFonts w:ascii="Calibri" w:eastAsia="Times New Roman" w:hAnsi="Calibri" w:cs="Calibri"/>
            <w:color w:val="333333"/>
            <w:sz w:val="26"/>
            <w:szCs w:val="26"/>
            <w:shd w:val="clear" w:color="auto" w:fill="FFFFFF"/>
          </w:rPr>
          <w:t xml:space="preserve"> we defined a fallback method. In case of exception in the exposed service the fallback method returned some default value.</w:t>
        </w:r>
      </w:ins>
    </w:p>
    <w:p w:rsidR="00483BFD" w:rsidRPr="00483BFD" w:rsidRDefault="00483BFD" w:rsidP="00483BFD">
      <w:pPr>
        <w:spacing w:after="0" w:line="240" w:lineRule="auto"/>
        <w:rPr>
          <w:ins w:id="10" w:author="Unknown"/>
          <w:rFonts w:ascii="Times New Roman" w:eastAsia="Times New Roman" w:hAnsi="Times New Roman" w:cs="Times New Roman"/>
          <w:sz w:val="24"/>
          <w:szCs w:val="24"/>
        </w:rPr>
      </w:pPr>
      <w:ins w:id="11" w:author="Unknown">
        <w:r w:rsidRPr="00483BFD">
          <w:rPr>
            <w:rFonts w:ascii="Calibri" w:eastAsia="Times New Roman" w:hAnsi="Calibri" w:cs="Calibri"/>
            <w:color w:val="333333"/>
            <w:sz w:val="26"/>
            <w:szCs w:val="26"/>
            <w:shd w:val="clear" w:color="auto" w:fill="FFFFFF"/>
          </w:rPr>
          <w:t xml:space="preserve">If the exceptions keep on </w:t>
        </w:r>
        <w:proofErr w:type="spellStart"/>
        <w:r w:rsidRPr="00483BFD">
          <w:rPr>
            <w:rFonts w:ascii="Calibri" w:eastAsia="Times New Roman" w:hAnsi="Calibri" w:cs="Calibri"/>
            <w:color w:val="333333"/>
            <w:sz w:val="26"/>
            <w:szCs w:val="26"/>
            <w:shd w:val="clear" w:color="auto" w:fill="FFFFFF"/>
          </w:rPr>
          <w:t>occuring</w:t>
        </w:r>
        <w:proofErr w:type="spellEnd"/>
        <w:r w:rsidRPr="00483BFD">
          <w:rPr>
            <w:rFonts w:ascii="Calibri" w:eastAsia="Times New Roman" w:hAnsi="Calibri" w:cs="Calibri"/>
            <w:color w:val="333333"/>
            <w:sz w:val="26"/>
            <w:szCs w:val="26"/>
            <w:shd w:val="clear" w:color="auto" w:fill="FFFFFF"/>
          </w:rPr>
          <w:t xml:space="preserve"> in the </w:t>
        </w:r>
        <w:proofErr w:type="spellStart"/>
        <w:r w:rsidRPr="00483BFD">
          <w:rPr>
            <w:rFonts w:ascii="Calibri" w:eastAsia="Times New Roman" w:hAnsi="Calibri" w:cs="Calibri"/>
            <w:color w:val="333333"/>
            <w:sz w:val="26"/>
            <w:szCs w:val="26"/>
            <w:shd w:val="clear" w:color="auto" w:fill="FFFFFF"/>
          </w:rPr>
          <w:t>firstPage</w:t>
        </w:r>
        <w:proofErr w:type="spellEnd"/>
        <w:r w:rsidRPr="00483BFD">
          <w:rPr>
            <w:rFonts w:ascii="Calibri" w:eastAsia="Times New Roman" w:hAnsi="Calibri" w:cs="Calibri"/>
            <w:color w:val="333333"/>
            <w:sz w:val="26"/>
            <w:szCs w:val="26"/>
            <w:shd w:val="clear" w:color="auto" w:fill="FFFFFF"/>
          </w:rPr>
          <w:t xml:space="preserve"> </w:t>
        </w:r>
        <w:proofErr w:type="gramStart"/>
        <w:r w:rsidRPr="00483BFD">
          <w:rPr>
            <w:rFonts w:ascii="Calibri" w:eastAsia="Times New Roman" w:hAnsi="Calibri" w:cs="Calibri"/>
            <w:color w:val="333333"/>
            <w:sz w:val="26"/>
            <w:szCs w:val="26"/>
            <w:shd w:val="clear" w:color="auto" w:fill="FFFFFF"/>
          </w:rPr>
          <w:t>method(</w:t>
        </w:r>
        <w:proofErr w:type="gramEnd"/>
        <w:r w:rsidRPr="00483BFD">
          <w:rPr>
            <w:rFonts w:ascii="Calibri" w:eastAsia="Times New Roman" w:hAnsi="Calibri" w:cs="Calibri"/>
            <w:color w:val="333333"/>
            <w:sz w:val="26"/>
            <w:szCs w:val="26"/>
            <w:shd w:val="clear" w:color="auto" w:fill="FFFFFF"/>
          </w:rPr>
          <w:t xml:space="preserve">) then the </w:t>
        </w:r>
        <w:proofErr w:type="spellStart"/>
        <w:r w:rsidRPr="00483BFD">
          <w:rPr>
            <w:rFonts w:ascii="Calibri" w:eastAsia="Times New Roman" w:hAnsi="Calibri" w:cs="Calibri"/>
            <w:color w:val="333333"/>
            <w:sz w:val="26"/>
            <w:szCs w:val="26"/>
            <w:shd w:val="clear" w:color="auto" w:fill="FFFFFF"/>
          </w:rPr>
          <w:t>Hystrix</w:t>
        </w:r>
        <w:proofErr w:type="spellEnd"/>
        <w:r w:rsidRPr="00483BFD">
          <w:rPr>
            <w:rFonts w:ascii="Calibri" w:eastAsia="Times New Roman" w:hAnsi="Calibri" w:cs="Calibri"/>
            <w:color w:val="333333"/>
            <w:sz w:val="26"/>
            <w:szCs w:val="26"/>
            <w:shd w:val="clear" w:color="auto" w:fill="FFFFFF"/>
          </w:rPr>
          <w:t xml:space="preserve"> circuit will break and the employee consumer will skip the </w:t>
        </w:r>
        <w:proofErr w:type="spellStart"/>
        <w:r w:rsidRPr="00483BFD">
          <w:rPr>
            <w:rFonts w:ascii="Calibri" w:eastAsia="Times New Roman" w:hAnsi="Calibri" w:cs="Calibri"/>
            <w:color w:val="333333"/>
            <w:sz w:val="26"/>
            <w:szCs w:val="26"/>
            <w:shd w:val="clear" w:color="auto" w:fill="FFFFFF"/>
          </w:rPr>
          <w:t>firtsPage</w:t>
        </w:r>
        <w:proofErr w:type="spellEnd"/>
        <w:r w:rsidRPr="00483BFD">
          <w:rPr>
            <w:rFonts w:ascii="Calibri" w:eastAsia="Times New Roman" w:hAnsi="Calibri" w:cs="Calibri"/>
            <w:color w:val="333333"/>
            <w:sz w:val="26"/>
            <w:szCs w:val="26"/>
            <w:shd w:val="clear" w:color="auto" w:fill="FFFFFF"/>
          </w:rPr>
          <w:t xml:space="preserve"> method all together and directly call the fallback method.</w:t>
        </w:r>
      </w:ins>
    </w:p>
    <w:p w:rsidR="00483BFD" w:rsidRPr="00483BFD" w:rsidRDefault="00483BFD" w:rsidP="00483BFD">
      <w:pPr>
        <w:shd w:val="clear" w:color="auto" w:fill="FFFFFF"/>
        <w:spacing w:after="150" w:line="240" w:lineRule="auto"/>
        <w:rPr>
          <w:ins w:id="12" w:author="Unknown"/>
          <w:rFonts w:ascii="Calibri" w:eastAsia="Times New Roman" w:hAnsi="Calibri" w:cs="Calibri"/>
          <w:color w:val="333333"/>
          <w:sz w:val="26"/>
          <w:szCs w:val="26"/>
        </w:rPr>
      </w:pPr>
      <w:ins w:id="13" w:author="Unknown">
        <w:r w:rsidRPr="00483BFD">
          <w:rPr>
            <w:rFonts w:ascii="Calibri" w:eastAsia="Times New Roman" w:hAnsi="Calibri" w:cs="Calibri"/>
            <w:color w:val="333333"/>
            <w:sz w:val="26"/>
            <w:szCs w:val="26"/>
          </w:rPr>
          <w:t xml:space="preserve">The purpose of circuit breaker is to give time to the first page method or other methods that the </w:t>
        </w:r>
        <w:proofErr w:type="spellStart"/>
        <w:r w:rsidRPr="00483BFD">
          <w:rPr>
            <w:rFonts w:ascii="Calibri" w:eastAsia="Times New Roman" w:hAnsi="Calibri" w:cs="Calibri"/>
            <w:color w:val="333333"/>
            <w:sz w:val="26"/>
            <w:szCs w:val="26"/>
          </w:rPr>
          <w:t>firstpage</w:t>
        </w:r>
        <w:proofErr w:type="spellEnd"/>
        <w:r w:rsidRPr="00483BFD">
          <w:rPr>
            <w:rFonts w:ascii="Calibri" w:eastAsia="Times New Roman" w:hAnsi="Calibri" w:cs="Calibri"/>
            <w:color w:val="333333"/>
            <w:sz w:val="26"/>
            <w:szCs w:val="26"/>
          </w:rPr>
          <w:t xml:space="preserve"> method might be calling and is causing the exception to recover. It might happen that on </w:t>
        </w:r>
        <w:proofErr w:type="gramStart"/>
        <w:r w:rsidRPr="00483BFD">
          <w:rPr>
            <w:rFonts w:ascii="Calibri" w:eastAsia="Times New Roman" w:hAnsi="Calibri" w:cs="Calibri"/>
            <w:color w:val="333333"/>
            <w:sz w:val="26"/>
            <w:szCs w:val="26"/>
          </w:rPr>
          <w:t>less load</w:t>
        </w:r>
        <w:proofErr w:type="gramEnd"/>
        <w:r w:rsidRPr="00483BFD">
          <w:rPr>
            <w:rFonts w:ascii="Calibri" w:eastAsia="Times New Roman" w:hAnsi="Calibri" w:cs="Calibri"/>
            <w:color w:val="333333"/>
            <w:sz w:val="26"/>
            <w:szCs w:val="26"/>
          </w:rPr>
          <w:t xml:space="preserve"> the issue causing the exceptions have better chance of recovering</w:t>
        </w:r>
      </w:ins>
    </w:p>
    <w:p w:rsidR="00483BFD" w:rsidRPr="00483BFD" w:rsidRDefault="00483BFD" w:rsidP="00483BFD">
      <w:pPr>
        <w:spacing w:after="0" w:line="240" w:lineRule="auto"/>
        <w:rPr>
          <w:ins w:id="14" w:author="Unknown"/>
          <w:rFonts w:ascii="Times New Roman" w:eastAsia="Times New Roman" w:hAnsi="Times New Roman" w:cs="Times New Roman"/>
          <w:sz w:val="24"/>
          <w:szCs w:val="24"/>
        </w:rPr>
      </w:pPr>
      <w:ins w:id="15" w:author="Unknown">
        <w:r w:rsidRPr="00483BFD">
          <w:rPr>
            <w:rFonts w:ascii="Times New Roman" w:eastAsia="Times New Roman" w:hAnsi="Times New Roman" w:cs="Times New Roman"/>
            <w:sz w:val="24"/>
            <w:szCs w:val="24"/>
          </w:rPr>
          <w:fldChar w:fldCharType="begin"/>
        </w:r>
        <w:r w:rsidRPr="00483BFD">
          <w:rPr>
            <w:rFonts w:ascii="Times New Roman" w:eastAsia="Times New Roman" w:hAnsi="Times New Roman" w:cs="Times New Roman"/>
            <w:sz w:val="24"/>
            <w:szCs w:val="24"/>
          </w:rPr>
          <w:instrText xml:space="preserve"> HYPERLINK "https://www.javainuse.com/spring/spring_hystrix_circuitbreaker" </w:instrText>
        </w:r>
        <w:r w:rsidRPr="00483BFD">
          <w:rPr>
            <w:rFonts w:ascii="Times New Roman" w:eastAsia="Times New Roman" w:hAnsi="Times New Roman" w:cs="Times New Roman"/>
            <w:sz w:val="24"/>
            <w:szCs w:val="24"/>
          </w:rPr>
          <w:fldChar w:fldCharType="separate"/>
        </w:r>
        <w:r w:rsidRPr="00483BFD">
          <w:rPr>
            <w:rFonts w:ascii="Calibri" w:eastAsia="Times New Roman" w:hAnsi="Calibri" w:cs="Calibri"/>
            <w:color w:val="428BCA"/>
            <w:sz w:val="26"/>
            <w:szCs w:val="26"/>
            <w:shd w:val="clear" w:color="auto" w:fill="FFFFFF"/>
          </w:rPr>
          <w:t xml:space="preserve">Spring Cloud- Circuit Breaker using Netflix </w:t>
        </w:r>
        <w:proofErr w:type="spellStart"/>
        <w:r w:rsidRPr="00483BFD">
          <w:rPr>
            <w:rFonts w:ascii="Calibri" w:eastAsia="Times New Roman" w:hAnsi="Calibri" w:cs="Calibri"/>
            <w:color w:val="428BCA"/>
            <w:sz w:val="26"/>
            <w:szCs w:val="26"/>
            <w:shd w:val="clear" w:color="auto" w:fill="FFFFFF"/>
          </w:rPr>
          <w:t>Hystrix</w:t>
        </w:r>
        <w:proofErr w:type="spellEnd"/>
        <w:r w:rsidRPr="00483BFD">
          <w:rPr>
            <w:rFonts w:ascii="Calibri" w:eastAsia="Times New Roman" w:hAnsi="Calibri" w:cs="Calibri"/>
            <w:color w:val="428BCA"/>
            <w:sz w:val="26"/>
            <w:szCs w:val="26"/>
            <w:shd w:val="clear" w:color="auto" w:fill="FFFFFF"/>
          </w:rPr>
          <w:t xml:space="preserve"> Simple Example</w:t>
        </w:r>
        <w:r w:rsidRPr="00483BFD">
          <w:rPr>
            <w:rFonts w:ascii="Times New Roman" w:eastAsia="Times New Roman" w:hAnsi="Times New Roman" w:cs="Times New Roman"/>
            <w:sz w:val="24"/>
            <w:szCs w:val="24"/>
          </w:rPr>
          <w:fldChar w:fldCharType="end"/>
        </w:r>
        <w:r w:rsidRPr="00483BFD">
          <w:rPr>
            <w:rFonts w:ascii="Calibri" w:eastAsia="Times New Roman" w:hAnsi="Calibri" w:cs="Calibri"/>
            <w:color w:val="333333"/>
            <w:sz w:val="26"/>
            <w:szCs w:val="26"/>
            <w:shd w:val="clear" w:color="auto" w:fill="FFFFFF"/>
          </w:rPr>
          <w:t> </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rPr>
          <w:br/>
        </w:r>
        <w:r w:rsidRPr="00483BFD">
          <w:rPr>
            <w:rFonts w:ascii="Calibri" w:eastAsia="Times New Roman" w:hAnsi="Calibri" w:cs="Calibri"/>
            <w:b/>
            <w:bCs/>
            <w:color w:val="333333"/>
            <w:sz w:val="26"/>
            <w:szCs w:val="26"/>
            <w:shd w:val="clear" w:color="auto" w:fill="FFFFFF"/>
          </w:rPr>
          <w:t>Q: What is Netflix Feign? What are its advantages?</w:t>
        </w:r>
        <w:r w:rsidRPr="00483BFD">
          <w:rPr>
            <w:rFonts w:ascii="Calibri" w:eastAsia="Times New Roman" w:hAnsi="Calibri" w:cs="Calibri"/>
            <w:b/>
            <w:bCs/>
            <w:color w:val="333333"/>
            <w:sz w:val="26"/>
            <w:szCs w:val="26"/>
            <w:shd w:val="clear" w:color="auto" w:fill="FFFFFF"/>
          </w:rPr>
          <w:br/>
          <w:t>A:</w:t>
        </w:r>
        <w:r w:rsidRPr="00483BFD">
          <w:rPr>
            <w:rFonts w:ascii="Calibri" w:eastAsia="Times New Roman" w:hAnsi="Calibri" w:cs="Calibri"/>
            <w:color w:val="333333"/>
            <w:sz w:val="26"/>
            <w:szCs w:val="26"/>
            <w:shd w:val="clear" w:color="auto" w:fill="FFFFFF"/>
          </w:rPr>
          <w:t xml:space="preserve"> Feign is a java to http client binder inspired by Retrofit, JAXRS-2.0, and </w:t>
        </w:r>
        <w:proofErr w:type="spellStart"/>
        <w:r w:rsidRPr="00483BFD">
          <w:rPr>
            <w:rFonts w:ascii="Calibri" w:eastAsia="Times New Roman" w:hAnsi="Calibri" w:cs="Calibri"/>
            <w:color w:val="333333"/>
            <w:sz w:val="26"/>
            <w:szCs w:val="26"/>
            <w:shd w:val="clear" w:color="auto" w:fill="FFFFFF"/>
          </w:rPr>
          <w:t>WebSocket</w:t>
        </w:r>
        <w:proofErr w:type="spellEnd"/>
        <w:r w:rsidRPr="00483BFD">
          <w:rPr>
            <w:rFonts w:ascii="Calibri" w:eastAsia="Times New Roman" w:hAnsi="Calibri" w:cs="Calibri"/>
            <w:color w:val="333333"/>
            <w:sz w:val="26"/>
            <w:szCs w:val="26"/>
            <w:shd w:val="clear" w:color="auto" w:fill="FFFFFF"/>
          </w:rPr>
          <w:t xml:space="preserve">. </w:t>
        </w:r>
        <w:proofErr w:type="spellStart"/>
        <w:r w:rsidRPr="00483BFD">
          <w:rPr>
            <w:rFonts w:ascii="Calibri" w:eastAsia="Times New Roman" w:hAnsi="Calibri" w:cs="Calibri"/>
            <w:color w:val="333333"/>
            <w:sz w:val="26"/>
            <w:szCs w:val="26"/>
            <w:shd w:val="clear" w:color="auto" w:fill="FFFFFF"/>
          </w:rPr>
          <w:t>Feign's</w:t>
        </w:r>
        <w:proofErr w:type="spellEnd"/>
        <w:r w:rsidRPr="00483BFD">
          <w:rPr>
            <w:rFonts w:ascii="Calibri" w:eastAsia="Times New Roman" w:hAnsi="Calibri" w:cs="Calibri"/>
            <w:color w:val="333333"/>
            <w:sz w:val="26"/>
            <w:szCs w:val="26"/>
            <w:shd w:val="clear" w:color="auto" w:fill="FFFFFF"/>
          </w:rPr>
          <w:t xml:space="preserve"> first goal was reducing the complexity of binding Denominator uniformly to http </w:t>
        </w:r>
        <w:proofErr w:type="spellStart"/>
        <w:proofErr w:type="gramStart"/>
        <w:r w:rsidRPr="00483BFD">
          <w:rPr>
            <w:rFonts w:ascii="Calibri" w:eastAsia="Times New Roman" w:hAnsi="Calibri" w:cs="Calibri"/>
            <w:color w:val="333333"/>
            <w:sz w:val="26"/>
            <w:szCs w:val="26"/>
            <w:shd w:val="clear" w:color="auto" w:fill="FFFFFF"/>
          </w:rPr>
          <w:t>apis</w:t>
        </w:r>
        <w:proofErr w:type="spellEnd"/>
        <w:proofErr w:type="gramEnd"/>
        <w:r w:rsidRPr="00483BFD">
          <w:rPr>
            <w:rFonts w:ascii="Calibri" w:eastAsia="Times New Roman" w:hAnsi="Calibri" w:cs="Calibri"/>
            <w:color w:val="333333"/>
            <w:sz w:val="26"/>
            <w:szCs w:val="26"/>
            <w:shd w:val="clear" w:color="auto" w:fill="FFFFFF"/>
          </w:rPr>
          <w:t xml:space="preserve"> regardless of restfulness. Previous examples in the employee-consumer we consumed the REST services exposed by the employee-producer using </w:t>
        </w:r>
        <w:r w:rsidRPr="00483BFD">
          <w:rPr>
            <w:rFonts w:ascii="Calibri" w:eastAsia="Times New Roman" w:hAnsi="Calibri" w:cs="Calibri"/>
            <w:b/>
            <w:bCs/>
            <w:color w:val="333333"/>
            <w:sz w:val="26"/>
            <w:szCs w:val="26"/>
            <w:shd w:val="clear" w:color="auto" w:fill="FFFFFF"/>
          </w:rPr>
          <w:t>REST Template</w:t>
        </w:r>
      </w:ins>
    </w:p>
    <w:p w:rsidR="00483BFD" w:rsidRPr="00483BFD" w:rsidRDefault="00483BFD" w:rsidP="00483BFD">
      <w:pPr>
        <w:spacing w:after="0" w:line="240" w:lineRule="auto"/>
        <w:rPr>
          <w:ins w:id="16" w:author="Unknown"/>
          <w:rFonts w:ascii="Times New Roman" w:eastAsia="Times New Roman" w:hAnsi="Times New Roman" w:cs="Times New Roman"/>
          <w:sz w:val="24"/>
          <w:szCs w:val="24"/>
        </w:rPr>
      </w:pPr>
      <w:ins w:id="17" w:author="Unknown">
        <w:r w:rsidRPr="00483BFD">
          <w:rPr>
            <w:rFonts w:ascii="Calibri" w:eastAsia="Times New Roman" w:hAnsi="Calibri" w:cs="Calibri"/>
            <w:color w:val="333333"/>
            <w:sz w:val="26"/>
            <w:szCs w:val="26"/>
            <w:shd w:val="clear" w:color="auto" w:fill="FFFFFF"/>
          </w:rPr>
          <w:t>But we had to write a lot of code to perform following-</w:t>
        </w:r>
      </w:ins>
    </w:p>
    <w:p w:rsidR="00483BFD" w:rsidRPr="00483BFD" w:rsidRDefault="00483BFD" w:rsidP="00483BFD">
      <w:pPr>
        <w:numPr>
          <w:ilvl w:val="0"/>
          <w:numId w:val="2"/>
        </w:numPr>
        <w:shd w:val="clear" w:color="auto" w:fill="FFFFFF"/>
        <w:spacing w:before="100" w:beforeAutospacing="1" w:after="100" w:afterAutospacing="1" w:line="240" w:lineRule="auto"/>
        <w:rPr>
          <w:ins w:id="18" w:author="Unknown"/>
          <w:rFonts w:ascii="Calibri" w:eastAsia="Times New Roman" w:hAnsi="Calibri" w:cs="Calibri"/>
          <w:color w:val="333333"/>
          <w:sz w:val="26"/>
          <w:szCs w:val="26"/>
        </w:rPr>
      </w:pPr>
      <w:ins w:id="19" w:author="Unknown">
        <w:r w:rsidRPr="00483BFD">
          <w:rPr>
            <w:rFonts w:ascii="Calibri" w:eastAsia="Times New Roman" w:hAnsi="Calibri" w:cs="Calibri"/>
            <w:color w:val="333333"/>
            <w:sz w:val="26"/>
            <w:szCs w:val="26"/>
          </w:rPr>
          <w:t>For Load balancing using Ribbon.</w:t>
        </w:r>
      </w:ins>
    </w:p>
    <w:p w:rsidR="00483BFD" w:rsidRPr="00483BFD" w:rsidRDefault="00483BFD" w:rsidP="00483BFD">
      <w:pPr>
        <w:numPr>
          <w:ilvl w:val="0"/>
          <w:numId w:val="2"/>
        </w:numPr>
        <w:shd w:val="clear" w:color="auto" w:fill="FFFFFF"/>
        <w:spacing w:before="100" w:beforeAutospacing="1" w:after="100" w:afterAutospacing="1" w:line="240" w:lineRule="auto"/>
        <w:rPr>
          <w:ins w:id="20" w:author="Unknown"/>
          <w:rFonts w:ascii="Calibri" w:eastAsia="Times New Roman" w:hAnsi="Calibri" w:cs="Calibri"/>
          <w:color w:val="333333"/>
          <w:sz w:val="26"/>
          <w:szCs w:val="26"/>
        </w:rPr>
      </w:pPr>
      <w:ins w:id="21" w:author="Unknown">
        <w:r w:rsidRPr="00483BFD">
          <w:rPr>
            <w:rFonts w:ascii="Calibri" w:eastAsia="Times New Roman" w:hAnsi="Calibri" w:cs="Calibri"/>
            <w:color w:val="333333"/>
            <w:sz w:val="26"/>
            <w:szCs w:val="26"/>
          </w:rPr>
          <w:t>Getting the Service instance and then the Base URL.</w:t>
        </w:r>
      </w:ins>
    </w:p>
    <w:p w:rsidR="00483BFD" w:rsidRPr="00483BFD" w:rsidRDefault="00483BFD" w:rsidP="00483BFD">
      <w:pPr>
        <w:numPr>
          <w:ilvl w:val="0"/>
          <w:numId w:val="2"/>
        </w:numPr>
        <w:shd w:val="clear" w:color="auto" w:fill="FFFFFF"/>
        <w:spacing w:before="100" w:beforeAutospacing="1" w:after="100" w:afterAutospacing="1" w:line="240" w:lineRule="auto"/>
        <w:rPr>
          <w:ins w:id="22" w:author="Unknown"/>
          <w:rFonts w:ascii="Calibri" w:eastAsia="Times New Roman" w:hAnsi="Calibri" w:cs="Calibri"/>
          <w:color w:val="333333"/>
          <w:sz w:val="26"/>
          <w:szCs w:val="26"/>
        </w:rPr>
      </w:pPr>
      <w:ins w:id="23" w:author="Unknown">
        <w:r w:rsidRPr="00483BFD">
          <w:rPr>
            <w:rFonts w:ascii="Calibri" w:eastAsia="Times New Roman" w:hAnsi="Calibri" w:cs="Calibri"/>
            <w:color w:val="333333"/>
            <w:sz w:val="26"/>
            <w:szCs w:val="26"/>
          </w:rPr>
          <w:t>Make use of the REST Template for consuming service.</w:t>
        </w:r>
      </w:ins>
    </w:p>
    <w:p w:rsidR="00483BFD" w:rsidRPr="00483BFD" w:rsidRDefault="00483BFD" w:rsidP="00483BFD">
      <w:pPr>
        <w:spacing w:after="0" w:line="240" w:lineRule="auto"/>
        <w:rPr>
          <w:ins w:id="24" w:author="Unknown"/>
          <w:rFonts w:ascii="Times New Roman" w:eastAsia="Times New Roman" w:hAnsi="Times New Roman" w:cs="Times New Roman"/>
          <w:sz w:val="24"/>
          <w:szCs w:val="24"/>
        </w:rPr>
      </w:pPr>
      <w:ins w:id="25" w:author="Unknown">
        <w:r w:rsidRPr="00483BFD">
          <w:rPr>
            <w:rFonts w:ascii="Calibri" w:eastAsia="Times New Roman" w:hAnsi="Calibri" w:cs="Calibri"/>
            <w:color w:val="333333"/>
            <w:sz w:val="26"/>
            <w:szCs w:val="26"/>
            <w:shd w:val="clear" w:color="auto" w:fill="FFFFFF"/>
          </w:rPr>
          <w:t>The previous code was as below</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26" w:author="Unknown"/>
          <w:rFonts w:ascii="Consolas" w:eastAsia="Times New Roman" w:hAnsi="Consolas" w:cs="Consolas"/>
          <w:color w:val="333333"/>
          <w:sz w:val="20"/>
          <w:szCs w:val="20"/>
        </w:rPr>
      </w:pPr>
      <w:ins w:id="27" w:author="Unknown">
        <w:r w:rsidRPr="00483BFD">
          <w:rPr>
            <w:rFonts w:ascii="Consolas" w:eastAsia="Times New Roman" w:hAnsi="Consolas" w:cs="Consolas"/>
            <w:color w:val="333333"/>
            <w:sz w:val="20"/>
            <w:szCs w:val="20"/>
          </w:rPr>
          <w:t xml:space="preserve"> @Controller</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28" w:author="Unknown"/>
          <w:rFonts w:ascii="Consolas" w:eastAsia="Times New Roman" w:hAnsi="Consolas" w:cs="Consolas"/>
          <w:color w:val="333333"/>
          <w:sz w:val="20"/>
          <w:szCs w:val="20"/>
        </w:rPr>
      </w:pPr>
      <w:proofErr w:type="gramStart"/>
      <w:ins w:id="29" w:author="Unknown">
        <w:r w:rsidRPr="00483BFD">
          <w:rPr>
            <w:rFonts w:ascii="Consolas" w:eastAsia="Times New Roman" w:hAnsi="Consolas" w:cs="Consolas"/>
            <w:color w:val="333333"/>
            <w:sz w:val="20"/>
            <w:szCs w:val="20"/>
          </w:rPr>
          <w:t>public</w:t>
        </w:r>
        <w:proofErr w:type="gramEnd"/>
        <w:r w:rsidRPr="00483BFD">
          <w:rPr>
            <w:rFonts w:ascii="Consolas" w:eastAsia="Times New Roman" w:hAnsi="Consolas" w:cs="Consolas"/>
            <w:color w:val="333333"/>
            <w:sz w:val="20"/>
            <w:szCs w:val="20"/>
          </w:rPr>
          <w:t xml:space="preserve"> class </w:t>
        </w:r>
        <w:proofErr w:type="spellStart"/>
        <w:r w:rsidRPr="00483BFD">
          <w:rPr>
            <w:rFonts w:ascii="Consolas" w:eastAsia="Times New Roman" w:hAnsi="Consolas" w:cs="Consolas"/>
            <w:color w:val="333333"/>
            <w:sz w:val="20"/>
            <w:szCs w:val="20"/>
          </w:rPr>
          <w:t>ConsumerControllerClient</w:t>
        </w:r>
        <w:proofErr w:type="spellEnd"/>
        <w:r w:rsidRPr="00483BFD">
          <w:rPr>
            <w:rFonts w:ascii="Consolas" w:eastAsia="Times New Roman" w:hAnsi="Consolas" w:cs="Consolas"/>
            <w:color w:val="333333"/>
            <w:sz w:val="20"/>
            <w:szCs w:val="20"/>
          </w:rPr>
          <w:t xml:space="preserve"> {</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30" w:author="Unknown"/>
          <w:rFonts w:ascii="Consolas" w:eastAsia="Times New Roman" w:hAnsi="Consolas" w:cs="Consolas"/>
          <w:color w:val="333333"/>
          <w:sz w:val="20"/>
          <w:szCs w:val="20"/>
        </w:rPr>
      </w:pPr>
      <w:ins w:id="31" w:author="Unknown">
        <w:r w:rsidRPr="00483BFD">
          <w:rPr>
            <w:rFonts w:ascii="Consolas" w:eastAsia="Times New Roman" w:hAnsi="Consolas" w:cs="Consolas"/>
            <w:color w:val="333333"/>
            <w:sz w:val="20"/>
            <w:szCs w:val="20"/>
          </w:rPr>
          <w:tab/>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32" w:author="Unknown"/>
          <w:rFonts w:ascii="Consolas" w:eastAsia="Times New Roman" w:hAnsi="Consolas" w:cs="Consolas"/>
          <w:b/>
          <w:bCs/>
          <w:color w:val="333333"/>
          <w:sz w:val="20"/>
          <w:szCs w:val="20"/>
        </w:rPr>
      </w:pPr>
      <w:ins w:id="33" w:author="Unknown">
        <w:r w:rsidRPr="00483BFD">
          <w:rPr>
            <w:rFonts w:ascii="Consolas" w:eastAsia="Times New Roman" w:hAnsi="Consolas" w:cs="Consolas"/>
            <w:color w:val="333333"/>
            <w:sz w:val="20"/>
            <w:szCs w:val="20"/>
          </w:rPr>
          <w:tab/>
        </w:r>
        <w:r w:rsidRPr="00483BFD">
          <w:rPr>
            <w:rFonts w:ascii="Consolas" w:eastAsia="Times New Roman" w:hAnsi="Consolas" w:cs="Consolas"/>
            <w:b/>
            <w:bCs/>
            <w:color w:val="333333"/>
            <w:sz w:val="20"/>
            <w:szCs w:val="20"/>
          </w:rPr>
          <w:t>@</w:t>
        </w:r>
        <w:proofErr w:type="spellStart"/>
        <w:r w:rsidRPr="00483BFD">
          <w:rPr>
            <w:rFonts w:ascii="Consolas" w:eastAsia="Times New Roman" w:hAnsi="Consolas" w:cs="Consolas"/>
            <w:b/>
            <w:bCs/>
            <w:color w:val="333333"/>
            <w:sz w:val="20"/>
            <w:szCs w:val="20"/>
          </w:rPr>
          <w:t>Autowired</w:t>
        </w:r>
        <w:proofErr w:type="spellEnd"/>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34" w:author="Unknown"/>
          <w:rFonts w:ascii="Consolas" w:eastAsia="Times New Roman" w:hAnsi="Consolas" w:cs="Consolas"/>
          <w:b/>
          <w:bCs/>
          <w:color w:val="333333"/>
          <w:sz w:val="20"/>
          <w:szCs w:val="20"/>
        </w:rPr>
      </w:pPr>
      <w:ins w:id="35" w:author="Unknown">
        <w:r w:rsidRPr="00483BFD">
          <w:rPr>
            <w:rFonts w:ascii="Consolas" w:eastAsia="Times New Roman" w:hAnsi="Consolas" w:cs="Consolas"/>
            <w:b/>
            <w:bCs/>
            <w:color w:val="333333"/>
            <w:sz w:val="20"/>
            <w:szCs w:val="20"/>
          </w:rPr>
          <w:tab/>
        </w:r>
        <w:proofErr w:type="gramStart"/>
        <w:r w:rsidRPr="00483BFD">
          <w:rPr>
            <w:rFonts w:ascii="Consolas" w:eastAsia="Times New Roman" w:hAnsi="Consolas" w:cs="Consolas"/>
            <w:b/>
            <w:bCs/>
            <w:color w:val="333333"/>
            <w:sz w:val="20"/>
            <w:szCs w:val="20"/>
          </w:rPr>
          <w:t>private</w:t>
        </w:r>
        <w:proofErr w:type="gramEnd"/>
        <w:r w:rsidRPr="00483BFD">
          <w:rPr>
            <w:rFonts w:ascii="Consolas" w:eastAsia="Times New Roman" w:hAnsi="Consolas" w:cs="Consolas"/>
            <w:b/>
            <w:bCs/>
            <w:color w:val="333333"/>
            <w:sz w:val="20"/>
            <w:szCs w:val="20"/>
          </w:rPr>
          <w:t xml:space="preserve"> </w:t>
        </w:r>
        <w:proofErr w:type="spellStart"/>
        <w:r w:rsidRPr="00483BFD">
          <w:rPr>
            <w:rFonts w:ascii="Consolas" w:eastAsia="Times New Roman" w:hAnsi="Consolas" w:cs="Consolas"/>
            <w:b/>
            <w:bCs/>
            <w:color w:val="333333"/>
            <w:sz w:val="20"/>
            <w:szCs w:val="20"/>
          </w:rPr>
          <w:t>LoadBalancerClient</w:t>
        </w:r>
        <w:proofErr w:type="spellEnd"/>
        <w:r w:rsidRPr="00483BFD">
          <w:rPr>
            <w:rFonts w:ascii="Consolas" w:eastAsia="Times New Roman" w:hAnsi="Consolas" w:cs="Consolas"/>
            <w:b/>
            <w:bCs/>
            <w:color w:val="333333"/>
            <w:sz w:val="20"/>
            <w:szCs w:val="20"/>
          </w:rPr>
          <w:t xml:space="preserve"> </w:t>
        </w:r>
        <w:proofErr w:type="spellStart"/>
        <w:r w:rsidRPr="00483BFD">
          <w:rPr>
            <w:rFonts w:ascii="Consolas" w:eastAsia="Times New Roman" w:hAnsi="Consolas" w:cs="Consolas"/>
            <w:b/>
            <w:bCs/>
            <w:color w:val="333333"/>
            <w:sz w:val="20"/>
            <w:szCs w:val="20"/>
          </w:rPr>
          <w:t>loadBalancer</w:t>
        </w:r>
        <w:proofErr w:type="spellEnd"/>
        <w:r w:rsidRPr="00483BFD">
          <w:rPr>
            <w:rFonts w:ascii="Consolas" w:eastAsia="Times New Roman" w:hAnsi="Consolas" w:cs="Consolas"/>
            <w:b/>
            <w:bCs/>
            <w:color w:val="333333"/>
            <w:sz w:val="20"/>
            <w:szCs w:val="20"/>
          </w:rPr>
          <w:t>;</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36" w:author="Unknown"/>
          <w:rFonts w:ascii="Consolas" w:eastAsia="Times New Roman" w:hAnsi="Consolas" w:cs="Consolas"/>
          <w:b/>
          <w:bCs/>
          <w:color w:val="333333"/>
          <w:sz w:val="20"/>
          <w:szCs w:val="20"/>
        </w:rPr>
      </w:pPr>
      <w:ins w:id="37" w:author="Unknown">
        <w:r w:rsidRPr="00483BFD">
          <w:rPr>
            <w:rFonts w:ascii="Consolas" w:eastAsia="Times New Roman" w:hAnsi="Consolas" w:cs="Consolas"/>
            <w:b/>
            <w:bCs/>
            <w:color w:val="333333"/>
            <w:sz w:val="20"/>
            <w:szCs w:val="20"/>
          </w:rPr>
          <w:tab/>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38" w:author="Unknown"/>
          <w:rFonts w:ascii="Consolas" w:eastAsia="Times New Roman" w:hAnsi="Consolas" w:cs="Consolas"/>
          <w:b/>
          <w:bCs/>
          <w:color w:val="333333"/>
          <w:sz w:val="20"/>
          <w:szCs w:val="20"/>
        </w:rPr>
      </w:pPr>
      <w:ins w:id="39" w:author="Unknown">
        <w:r w:rsidRPr="00483BFD">
          <w:rPr>
            <w:rFonts w:ascii="Consolas" w:eastAsia="Times New Roman" w:hAnsi="Consolas" w:cs="Consolas"/>
            <w:b/>
            <w:bCs/>
            <w:color w:val="333333"/>
            <w:sz w:val="20"/>
            <w:szCs w:val="20"/>
          </w:rPr>
          <w:tab/>
        </w:r>
        <w:proofErr w:type="gramStart"/>
        <w:r w:rsidRPr="00483BFD">
          <w:rPr>
            <w:rFonts w:ascii="Consolas" w:eastAsia="Times New Roman" w:hAnsi="Consolas" w:cs="Consolas"/>
            <w:b/>
            <w:bCs/>
            <w:color w:val="333333"/>
            <w:sz w:val="20"/>
            <w:szCs w:val="20"/>
          </w:rPr>
          <w:t>public</w:t>
        </w:r>
        <w:proofErr w:type="gramEnd"/>
        <w:r w:rsidRPr="00483BFD">
          <w:rPr>
            <w:rFonts w:ascii="Consolas" w:eastAsia="Times New Roman" w:hAnsi="Consolas" w:cs="Consolas"/>
            <w:b/>
            <w:bCs/>
            <w:color w:val="333333"/>
            <w:sz w:val="20"/>
            <w:szCs w:val="20"/>
          </w:rPr>
          <w:t xml:space="preserve"> void </w:t>
        </w:r>
        <w:proofErr w:type="spellStart"/>
        <w:r w:rsidRPr="00483BFD">
          <w:rPr>
            <w:rFonts w:ascii="Consolas" w:eastAsia="Times New Roman" w:hAnsi="Consolas" w:cs="Consolas"/>
            <w:b/>
            <w:bCs/>
            <w:color w:val="333333"/>
            <w:sz w:val="20"/>
            <w:szCs w:val="20"/>
          </w:rPr>
          <w:t>getEmployee</w:t>
        </w:r>
        <w:proofErr w:type="spellEnd"/>
        <w:r w:rsidRPr="00483BFD">
          <w:rPr>
            <w:rFonts w:ascii="Consolas" w:eastAsia="Times New Roman" w:hAnsi="Consolas" w:cs="Consolas"/>
            <w:b/>
            <w:bCs/>
            <w:color w:val="333333"/>
            <w:sz w:val="20"/>
            <w:szCs w:val="20"/>
          </w:rPr>
          <w:t xml:space="preserve">() throws </w:t>
        </w:r>
        <w:proofErr w:type="spellStart"/>
        <w:r w:rsidRPr="00483BFD">
          <w:rPr>
            <w:rFonts w:ascii="Consolas" w:eastAsia="Times New Roman" w:hAnsi="Consolas" w:cs="Consolas"/>
            <w:b/>
            <w:bCs/>
            <w:color w:val="333333"/>
            <w:sz w:val="20"/>
            <w:szCs w:val="20"/>
          </w:rPr>
          <w:t>RestClientException</w:t>
        </w:r>
        <w:proofErr w:type="spellEnd"/>
        <w:r w:rsidRPr="00483BFD">
          <w:rPr>
            <w:rFonts w:ascii="Consolas" w:eastAsia="Times New Roman" w:hAnsi="Consolas" w:cs="Consolas"/>
            <w:b/>
            <w:bCs/>
            <w:color w:val="333333"/>
            <w:sz w:val="20"/>
            <w:szCs w:val="20"/>
          </w:rPr>
          <w:t xml:space="preserve">, </w:t>
        </w:r>
        <w:proofErr w:type="spellStart"/>
        <w:r w:rsidRPr="00483BFD">
          <w:rPr>
            <w:rFonts w:ascii="Consolas" w:eastAsia="Times New Roman" w:hAnsi="Consolas" w:cs="Consolas"/>
            <w:b/>
            <w:bCs/>
            <w:color w:val="333333"/>
            <w:sz w:val="20"/>
            <w:szCs w:val="20"/>
          </w:rPr>
          <w:t>IOException</w:t>
        </w:r>
        <w:proofErr w:type="spellEnd"/>
        <w:r w:rsidRPr="00483BFD">
          <w:rPr>
            <w:rFonts w:ascii="Consolas" w:eastAsia="Times New Roman" w:hAnsi="Consolas" w:cs="Consolas"/>
            <w:b/>
            <w:bCs/>
            <w:color w:val="333333"/>
            <w:sz w:val="20"/>
            <w:szCs w:val="20"/>
          </w:rPr>
          <w:t xml:space="preserve"> {</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40" w:author="Unknown"/>
          <w:rFonts w:ascii="Consolas" w:eastAsia="Times New Roman" w:hAnsi="Consolas" w:cs="Consolas"/>
          <w:b/>
          <w:bCs/>
          <w:color w:val="333333"/>
          <w:sz w:val="20"/>
          <w:szCs w:val="20"/>
        </w:rPr>
      </w:pPr>
      <w:ins w:id="41" w:author="Unknown">
        <w:r w:rsidRPr="00483BFD">
          <w:rPr>
            <w:rFonts w:ascii="Consolas" w:eastAsia="Times New Roman" w:hAnsi="Consolas" w:cs="Consolas"/>
            <w:b/>
            <w:bCs/>
            <w:color w:val="333333"/>
            <w:sz w:val="20"/>
            <w:szCs w:val="20"/>
          </w:rPr>
          <w:lastRenderedPageBreak/>
          <w:tab/>
        </w:r>
        <w:r w:rsidRPr="00483BFD">
          <w:rPr>
            <w:rFonts w:ascii="Consolas" w:eastAsia="Times New Roman" w:hAnsi="Consolas" w:cs="Consolas"/>
            <w:b/>
            <w:bCs/>
            <w:color w:val="333333"/>
            <w:sz w:val="20"/>
            <w:szCs w:val="20"/>
          </w:rPr>
          <w:tab/>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42" w:author="Unknown"/>
          <w:rFonts w:ascii="Consolas" w:eastAsia="Times New Roman" w:hAnsi="Consolas" w:cs="Consolas"/>
          <w:b/>
          <w:bCs/>
          <w:color w:val="333333"/>
          <w:sz w:val="20"/>
          <w:szCs w:val="20"/>
        </w:rPr>
      </w:pPr>
      <w:ins w:id="43" w:author="Unknown">
        <w:r w:rsidRPr="00483BFD">
          <w:rPr>
            <w:rFonts w:ascii="Consolas" w:eastAsia="Times New Roman" w:hAnsi="Consolas" w:cs="Consolas"/>
            <w:b/>
            <w:bCs/>
            <w:color w:val="333333"/>
            <w:sz w:val="20"/>
            <w:szCs w:val="20"/>
          </w:rPr>
          <w:tab/>
        </w:r>
        <w:r w:rsidRPr="00483BFD">
          <w:rPr>
            <w:rFonts w:ascii="Consolas" w:eastAsia="Times New Roman" w:hAnsi="Consolas" w:cs="Consolas"/>
            <w:b/>
            <w:bCs/>
            <w:color w:val="333333"/>
            <w:sz w:val="20"/>
            <w:szCs w:val="20"/>
          </w:rPr>
          <w:tab/>
        </w:r>
        <w:proofErr w:type="spellStart"/>
        <w:r w:rsidRPr="00483BFD">
          <w:rPr>
            <w:rFonts w:ascii="Consolas" w:eastAsia="Times New Roman" w:hAnsi="Consolas" w:cs="Consolas"/>
            <w:b/>
            <w:bCs/>
            <w:color w:val="333333"/>
            <w:sz w:val="20"/>
            <w:szCs w:val="20"/>
          </w:rPr>
          <w:t>ServiceInstance</w:t>
        </w:r>
        <w:proofErr w:type="spellEnd"/>
        <w:r w:rsidRPr="00483BFD">
          <w:rPr>
            <w:rFonts w:ascii="Consolas" w:eastAsia="Times New Roman" w:hAnsi="Consolas" w:cs="Consolas"/>
            <w:b/>
            <w:bCs/>
            <w:color w:val="333333"/>
            <w:sz w:val="20"/>
            <w:szCs w:val="20"/>
          </w:rPr>
          <w:t xml:space="preserve"> </w:t>
        </w:r>
        <w:proofErr w:type="spellStart"/>
        <w:r w:rsidRPr="00483BFD">
          <w:rPr>
            <w:rFonts w:ascii="Consolas" w:eastAsia="Times New Roman" w:hAnsi="Consolas" w:cs="Consolas"/>
            <w:b/>
            <w:bCs/>
            <w:color w:val="333333"/>
            <w:sz w:val="20"/>
            <w:szCs w:val="20"/>
          </w:rPr>
          <w:t>serviceInstance</w:t>
        </w:r>
        <w:proofErr w:type="spellEnd"/>
        <w:r w:rsidRPr="00483BFD">
          <w:rPr>
            <w:rFonts w:ascii="Consolas" w:eastAsia="Times New Roman" w:hAnsi="Consolas" w:cs="Consolas"/>
            <w:b/>
            <w:bCs/>
            <w:color w:val="333333"/>
            <w:sz w:val="20"/>
            <w:szCs w:val="20"/>
          </w:rPr>
          <w:t>=</w:t>
        </w:r>
        <w:proofErr w:type="spellStart"/>
        <w:proofErr w:type="gramStart"/>
        <w:r w:rsidRPr="00483BFD">
          <w:rPr>
            <w:rFonts w:ascii="Consolas" w:eastAsia="Times New Roman" w:hAnsi="Consolas" w:cs="Consolas"/>
            <w:b/>
            <w:bCs/>
            <w:color w:val="333333"/>
            <w:sz w:val="20"/>
            <w:szCs w:val="20"/>
          </w:rPr>
          <w:t>loadBalancer.choose</w:t>
        </w:r>
        <w:proofErr w:type="spellEnd"/>
        <w:r w:rsidRPr="00483BFD">
          <w:rPr>
            <w:rFonts w:ascii="Consolas" w:eastAsia="Times New Roman" w:hAnsi="Consolas" w:cs="Consolas"/>
            <w:b/>
            <w:bCs/>
            <w:color w:val="333333"/>
            <w:sz w:val="20"/>
            <w:szCs w:val="20"/>
          </w:rPr>
          <w:t>(</w:t>
        </w:r>
        <w:proofErr w:type="gramEnd"/>
        <w:r w:rsidRPr="00483BFD">
          <w:rPr>
            <w:rFonts w:ascii="Consolas" w:eastAsia="Times New Roman" w:hAnsi="Consolas" w:cs="Consolas"/>
            <w:b/>
            <w:bCs/>
            <w:color w:val="333333"/>
            <w:sz w:val="20"/>
            <w:szCs w:val="20"/>
          </w:rPr>
          <w:t>"employee-producer");</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44" w:author="Unknown"/>
          <w:rFonts w:ascii="Consolas" w:eastAsia="Times New Roman" w:hAnsi="Consolas" w:cs="Consolas"/>
          <w:b/>
          <w:bCs/>
          <w:color w:val="333333"/>
          <w:sz w:val="20"/>
          <w:szCs w:val="20"/>
        </w:rPr>
      </w:pPr>
      <w:ins w:id="45" w:author="Unknown">
        <w:r w:rsidRPr="00483BFD">
          <w:rPr>
            <w:rFonts w:ascii="Consolas" w:eastAsia="Times New Roman" w:hAnsi="Consolas" w:cs="Consolas"/>
            <w:b/>
            <w:bCs/>
            <w:color w:val="333333"/>
            <w:sz w:val="20"/>
            <w:szCs w:val="20"/>
          </w:rPr>
          <w:tab/>
        </w:r>
        <w:r w:rsidRPr="00483BFD">
          <w:rPr>
            <w:rFonts w:ascii="Consolas" w:eastAsia="Times New Roman" w:hAnsi="Consolas" w:cs="Consolas"/>
            <w:b/>
            <w:bCs/>
            <w:color w:val="333333"/>
            <w:sz w:val="20"/>
            <w:szCs w:val="20"/>
          </w:rPr>
          <w:tab/>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46" w:author="Unknown"/>
          <w:rFonts w:ascii="Consolas" w:eastAsia="Times New Roman" w:hAnsi="Consolas" w:cs="Consolas"/>
          <w:b/>
          <w:bCs/>
          <w:color w:val="333333"/>
          <w:sz w:val="20"/>
          <w:szCs w:val="20"/>
        </w:rPr>
      </w:pPr>
      <w:ins w:id="47" w:author="Unknown">
        <w:r w:rsidRPr="00483BFD">
          <w:rPr>
            <w:rFonts w:ascii="Consolas" w:eastAsia="Times New Roman" w:hAnsi="Consolas" w:cs="Consolas"/>
            <w:b/>
            <w:bCs/>
            <w:color w:val="333333"/>
            <w:sz w:val="20"/>
            <w:szCs w:val="20"/>
          </w:rPr>
          <w:tab/>
        </w:r>
        <w:r w:rsidRPr="00483BFD">
          <w:rPr>
            <w:rFonts w:ascii="Consolas" w:eastAsia="Times New Roman" w:hAnsi="Consolas" w:cs="Consolas"/>
            <w:b/>
            <w:bCs/>
            <w:color w:val="333333"/>
            <w:sz w:val="20"/>
            <w:szCs w:val="20"/>
          </w:rPr>
          <w:tab/>
        </w:r>
        <w:proofErr w:type="spellStart"/>
        <w:proofErr w:type="gramStart"/>
        <w:r w:rsidRPr="00483BFD">
          <w:rPr>
            <w:rFonts w:ascii="Consolas" w:eastAsia="Times New Roman" w:hAnsi="Consolas" w:cs="Consolas"/>
            <w:b/>
            <w:bCs/>
            <w:color w:val="333333"/>
            <w:sz w:val="20"/>
            <w:szCs w:val="20"/>
          </w:rPr>
          <w:t>System.out.println</w:t>
        </w:r>
        <w:proofErr w:type="spellEnd"/>
        <w:r w:rsidRPr="00483BFD">
          <w:rPr>
            <w:rFonts w:ascii="Consolas" w:eastAsia="Times New Roman" w:hAnsi="Consolas" w:cs="Consolas"/>
            <w:b/>
            <w:bCs/>
            <w:color w:val="333333"/>
            <w:sz w:val="20"/>
            <w:szCs w:val="20"/>
          </w:rPr>
          <w:t>(</w:t>
        </w:r>
        <w:proofErr w:type="spellStart"/>
        <w:proofErr w:type="gramEnd"/>
        <w:r w:rsidRPr="00483BFD">
          <w:rPr>
            <w:rFonts w:ascii="Consolas" w:eastAsia="Times New Roman" w:hAnsi="Consolas" w:cs="Consolas"/>
            <w:b/>
            <w:bCs/>
            <w:color w:val="333333"/>
            <w:sz w:val="20"/>
            <w:szCs w:val="20"/>
          </w:rPr>
          <w:t>serviceInstance.getUri</w:t>
        </w:r>
        <w:proofErr w:type="spellEnd"/>
        <w:r w:rsidRPr="00483BFD">
          <w:rPr>
            <w:rFonts w:ascii="Consolas" w:eastAsia="Times New Roman" w:hAnsi="Consolas" w:cs="Consolas"/>
            <w:b/>
            <w:bCs/>
            <w:color w:val="333333"/>
            <w:sz w:val="20"/>
            <w:szCs w:val="20"/>
          </w:rPr>
          <w:t>());</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48" w:author="Unknown"/>
          <w:rFonts w:ascii="Consolas" w:eastAsia="Times New Roman" w:hAnsi="Consolas" w:cs="Consolas"/>
          <w:b/>
          <w:bCs/>
          <w:color w:val="333333"/>
          <w:sz w:val="20"/>
          <w:szCs w:val="20"/>
        </w:rPr>
      </w:pPr>
      <w:ins w:id="49" w:author="Unknown">
        <w:r w:rsidRPr="00483BFD">
          <w:rPr>
            <w:rFonts w:ascii="Consolas" w:eastAsia="Times New Roman" w:hAnsi="Consolas" w:cs="Consolas"/>
            <w:b/>
            <w:bCs/>
            <w:color w:val="333333"/>
            <w:sz w:val="20"/>
            <w:szCs w:val="20"/>
          </w:rPr>
          <w:tab/>
        </w:r>
        <w:r w:rsidRPr="00483BFD">
          <w:rPr>
            <w:rFonts w:ascii="Consolas" w:eastAsia="Times New Roman" w:hAnsi="Consolas" w:cs="Consolas"/>
            <w:b/>
            <w:bCs/>
            <w:color w:val="333333"/>
            <w:sz w:val="20"/>
            <w:szCs w:val="20"/>
          </w:rPr>
          <w:tab/>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50" w:author="Unknown"/>
          <w:rFonts w:ascii="Consolas" w:eastAsia="Times New Roman" w:hAnsi="Consolas" w:cs="Consolas"/>
          <w:color w:val="333333"/>
          <w:sz w:val="20"/>
          <w:szCs w:val="20"/>
        </w:rPr>
      </w:pPr>
      <w:ins w:id="51" w:author="Unknown">
        <w:r w:rsidRPr="00483BFD">
          <w:rPr>
            <w:rFonts w:ascii="Consolas" w:eastAsia="Times New Roman" w:hAnsi="Consolas" w:cs="Consolas"/>
            <w:b/>
            <w:bCs/>
            <w:color w:val="333333"/>
            <w:sz w:val="20"/>
            <w:szCs w:val="20"/>
          </w:rPr>
          <w:tab/>
        </w:r>
        <w:r w:rsidRPr="00483BFD">
          <w:rPr>
            <w:rFonts w:ascii="Consolas" w:eastAsia="Times New Roman" w:hAnsi="Consolas" w:cs="Consolas"/>
            <w:b/>
            <w:bCs/>
            <w:color w:val="333333"/>
            <w:sz w:val="20"/>
            <w:szCs w:val="20"/>
          </w:rPr>
          <w:tab/>
          <w:t xml:space="preserve">String </w:t>
        </w:r>
        <w:proofErr w:type="spellStart"/>
        <w:r w:rsidRPr="00483BFD">
          <w:rPr>
            <w:rFonts w:ascii="Consolas" w:eastAsia="Times New Roman" w:hAnsi="Consolas" w:cs="Consolas"/>
            <w:b/>
            <w:bCs/>
            <w:color w:val="333333"/>
            <w:sz w:val="20"/>
            <w:szCs w:val="20"/>
          </w:rPr>
          <w:t>baseUrl</w:t>
        </w:r>
        <w:proofErr w:type="spellEnd"/>
        <w:r w:rsidRPr="00483BFD">
          <w:rPr>
            <w:rFonts w:ascii="Consolas" w:eastAsia="Times New Roman" w:hAnsi="Consolas" w:cs="Consolas"/>
            <w:b/>
            <w:bCs/>
            <w:color w:val="333333"/>
            <w:sz w:val="20"/>
            <w:szCs w:val="20"/>
          </w:rPr>
          <w:t>=</w:t>
        </w:r>
        <w:proofErr w:type="spellStart"/>
        <w:proofErr w:type="gramStart"/>
        <w:r w:rsidRPr="00483BFD">
          <w:rPr>
            <w:rFonts w:ascii="Consolas" w:eastAsia="Times New Roman" w:hAnsi="Consolas" w:cs="Consolas"/>
            <w:b/>
            <w:bCs/>
            <w:color w:val="333333"/>
            <w:sz w:val="20"/>
            <w:szCs w:val="20"/>
          </w:rPr>
          <w:t>serviceInstance.getUri</w:t>
        </w:r>
        <w:proofErr w:type="spellEnd"/>
        <w:r w:rsidRPr="00483BFD">
          <w:rPr>
            <w:rFonts w:ascii="Consolas" w:eastAsia="Times New Roman" w:hAnsi="Consolas" w:cs="Consolas"/>
            <w:b/>
            <w:bCs/>
            <w:color w:val="333333"/>
            <w:sz w:val="20"/>
            <w:szCs w:val="20"/>
          </w:rPr>
          <w:t>(</w:t>
        </w:r>
        <w:proofErr w:type="gramEnd"/>
        <w:r w:rsidRPr="00483BFD">
          <w:rPr>
            <w:rFonts w:ascii="Consolas" w:eastAsia="Times New Roman" w:hAnsi="Consolas" w:cs="Consolas"/>
            <w:b/>
            <w:bCs/>
            <w:color w:val="333333"/>
            <w:sz w:val="20"/>
            <w:szCs w:val="20"/>
          </w:rPr>
          <w:t>).</w:t>
        </w:r>
        <w:proofErr w:type="spellStart"/>
        <w:r w:rsidRPr="00483BFD">
          <w:rPr>
            <w:rFonts w:ascii="Consolas" w:eastAsia="Times New Roman" w:hAnsi="Consolas" w:cs="Consolas"/>
            <w:b/>
            <w:bCs/>
            <w:color w:val="333333"/>
            <w:sz w:val="20"/>
            <w:szCs w:val="20"/>
          </w:rPr>
          <w:t>toString</w:t>
        </w:r>
        <w:proofErr w:type="spellEnd"/>
        <w:r w:rsidRPr="00483BFD">
          <w:rPr>
            <w:rFonts w:ascii="Consolas" w:eastAsia="Times New Roman" w:hAnsi="Consolas" w:cs="Consolas"/>
            <w:b/>
            <w:bCs/>
            <w:color w:val="333333"/>
            <w:sz w:val="20"/>
            <w:szCs w:val="20"/>
          </w:rPr>
          <w:t>();</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52" w:author="Unknown"/>
          <w:rFonts w:ascii="Consolas" w:eastAsia="Times New Roman" w:hAnsi="Consolas" w:cs="Consolas"/>
          <w:color w:val="333333"/>
          <w:sz w:val="20"/>
          <w:szCs w:val="20"/>
        </w:rPr>
      </w:pPr>
      <w:ins w:id="53"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54" w:author="Unknown"/>
          <w:rFonts w:ascii="Consolas" w:eastAsia="Times New Roman" w:hAnsi="Consolas" w:cs="Consolas"/>
          <w:color w:val="333333"/>
          <w:sz w:val="20"/>
          <w:szCs w:val="20"/>
        </w:rPr>
      </w:pPr>
      <w:ins w:id="55"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proofErr w:type="spellStart"/>
        <w:proofErr w:type="gramStart"/>
        <w:r w:rsidRPr="00483BFD">
          <w:rPr>
            <w:rFonts w:ascii="Consolas" w:eastAsia="Times New Roman" w:hAnsi="Consolas" w:cs="Consolas"/>
            <w:color w:val="333333"/>
            <w:sz w:val="20"/>
            <w:szCs w:val="20"/>
          </w:rPr>
          <w:t>baseUrl</w:t>
        </w:r>
        <w:proofErr w:type="spellEnd"/>
        <w:r w:rsidRPr="00483BFD">
          <w:rPr>
            <w:rFonts w:ascii="Consolas" w:eastAsia="Times New Roman" w:hAnsi="Consolas" w:cs="Consolas"/>
            <w:color w:val="333333"/>
            <w:sz w:val="20"/>
            <w:szCs w:val="20"/>
          </w:rPr>
          <w:t>=</w:t>
        </w:r>
        <w:proofErr w:type="spellStart"/>
        <w:proofErr w:type="gramEnd"/>
        <w:r w:rsidRPr="00483BFD">
          <w:rPr>
            <w:rFonts w:ascii="Consolas" w:eastAsia="Times New Roman" w:hAnsi="Consolas" w:cs="Consolas"/>
            <w:color w:val="333333"/>
            <w:sz w:val="20"/>
            <w:szCs w:val="20"/>
          </w:rPr>
          <w:t>baseUrl</w:t>
        </w:r>
        <w:proofErr w:type="spellEnd"/>
        <w:r w:rsidRPr="00483BFD">
          <w:rPr>
            <w:rFonts w:ascii="Consolas" w:eastAsia="Times New Roman" w:hAnsi="Consolas" w:cs="Consolas"/>
            <w:color w:val="333333"/>
            <w:sz w:val="20"/>
            <w:szCs w:val="20"/>
          </w:rPr>
          <w:t>+"/employee";</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56" w:author="Unknown"/>
          <w:rFonts w:ascii="Consolas" w:eastAsia="Times New Roman" w:hAnsi="Consolas" w:cs="Consolas"/>
          <w:color w:val="333333"/>
          <w:sz w:val="20"/>
          <w:szCs w:val="20"/>
        </w:rPr>
      </w:pPr>
      <w:ins w:id="57"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58" w:author="Unknown"/>
          <w:rFonts w:ascii="Consolas" w:eastAsia="Times New Roman" w:hAnsi="Consolas" w:cs="Consolas"/>
          <w:color w:val="333333"/>
          <w:sz w:val="20"/>
          <w:szCs w:val="20"/>
        </w:rPr>
      </w:pPr>
      <w:ins w:id="59"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proofErr w:type="spellStart"/>
        <w:r w:rsidRPr="00483BFD">
          <w:rPr>
            <w:rFonts w:ascii="Consolas" w:eastAsia="Times New Roman" w:hAnsi="Consolas" w:cs="Consolas"/>
            <w:color w:val="333333"/>
            <w:sz w:val="20"/>
            <w:szCs w:val="20"/>
          </w:rPr>
          <w:t>RestTemplate</w:t>
        </w:r>
        <w:proofErr w:type="spellEnd"/>
        <w:r w:rsidRPr="00483BFD">
          <w:rPr>
            <w:rFonts w:ascii="Consolas" w:eastAsia="Times New Roman" w:hAnsi="Consolas" w:cs="Consolas"/>
            <w:color w:val="333333"/>
            <w:sz w:val="20"/>
            <w:szCs w:val="20"/>
          </w:rPr>
          <w:t xml:space="preserve"> </w:t>
        </w:r>
        <w:proofErr w:type="spellStart"/>
        <w:r w:rsidRPr="00483BFD">
          <w:rPr>
            <w:rFonts w:ascii="Consolas" w:eastAsia="Times New Roman" w:hAnsi="Consolas" w:cs="Consolas"/>
            <w:color w:val="333333"/>
            <w:sz w:val="20"/>
            <w:szCs w:val="20"/>
          </w:rPr>
          <w:t>restTemplate</w:t>
        </w:r>
        <w:proofErr w:type="spellEnd"/>
        <w:r w:rsidRPr="00483BFD">
          <w:rPr>
            <w:rFonts w:ascii="Consolas" w:eastAsia="Times New Roman" w:hAnsi="Consolas" w:cs="Consolas"/>
            <w:color w:val="333333"/>
            <w:sz w:val="20"/>
            <w:szCs w:val="20"/>
          </w:rPr>
          <w:t xml:space="preserve"> = new </w:t>
        </w:r>
        <w:proofErr w:type="spellStart"/>
        <w:proofErr w:type="gramStart"/>
        <w:r w:rsidRPr="00483BFD">
          <w:rPr>
            <w:rFonts w:ascii="Consolas" w:eastAsia="Times New Roman" w:hAnsi="Consolas" w:cs="Consolas"/>
            <w:color w:val="333333"/>
            <w:sz w:val="20"/>
            <w:szCs w:val="20"/>
          </w:rPr>
          <w:t>RestTemplate</w:t>
        </w:r>
        <w:proofErr w:type="spellEnd"/>
        <w:r w:rsidRPr="00483BFD">
          <w:rPr>
            <w:rFonts w:ascii="Consolas" w:eastAsia="Times New Roman" w:hAnsi="Consolas" w:cs="Consolas"/>
            <w:color w:val="333333"/>
            <w:sz w:val="20"/>
            <w:szCs w:val="20"/>
          </w:rPr>
          <w:t>(</w:t>
        </w:r>
        <w:proofErr w:type="gramEnd"/>
        <w:r w:rsidRPr="00483BFD">
          <w:rPr>
            <w:rFonts w:ascii="Consolas" w:eastAsia="Times New Roman" w:hAnsi="Consolas" w:cs="Consolas"/>
            <w:color w:val="333333"/>
            <w:sz w:val="20"/>
            <w:szCs w:val="20"/>
          </w:rPr>
          <w:t>);</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60" w:author="Unknown"/>
          <w:rFonts w:ascii="Consolas" w:eastAsia="Times New Roman" w:hAnsi="Consolas" w:cs="Consolas"/>
          <w:color w:val="333333"/>
          <w:sz w:val="20"/>
          <w:szCs w:val="20"/>
        </w:rPr>
      </w:pPr>
      <w:ins w:id="61"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proofErr w:type="spellStart"/>
        <w:r w:rsidRPr="00483BFD">
          <w:rPr>
            <w:rFonts w:ascii="Consolas" w:eastAsia="Times New Roman" w:hAnsi="Consolas" w:cs="Consolas"/>
            <w:color w:val="333333"/>
            <w:sz w:val="20"/>
            <w:szCs w:val="20"/>
          </w:rPr>
          <w:t>ResponseEntity</w:t>
        </w:r>
        <w:proofErr w:type="spellEnd"/>
        <w:r w:rsidRPr="00483BFD">
          <w:rPr>
            <w:rFonts w:ascii="Consolas" w:eastAsia="Times New Roman" w:hAnsi="Consolas" w:cs="Consolas"/>
            <w:color w:val="333333"/>
            <w:sz w:val="20"/>
            <w:szCs w:val="20"/>
          </w:rPr>
          <w:t>&lt;String&gt; response=null;</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62" w:author="Unknown"/>
          <w:rFonts w:ascii="Consolas" w:eastAsia="Times New Roman" w:hAnsi="Consolas" w:cs="Consolas"/>
          <w:color w:val="333333"/>
          <w:sz w:val="20"/>
          <w:szCs w:val="20"/>
        </w:rPr>
      </w:pPr>
      <w:ins w:id="63"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proofErr w:type="gramStart"/>
        <w:r w:rsidRPr="00483BFD">
          <w:rPr>
            <w:rFonts w:ascii="Consolas" w:eastAsia="Times New Roman" w:hAnsi="Consolas" w:cs="Consolas"/>
            <w:color w:val="333333"/>
            <w:sz w:val="20"/>
            <w:szCs w:val="20"/>
          </w:rPr>
          <w:t>try{</w:t>
        </w:r>
        <w:proofErr w:type="gramEnd"/>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64" w:author="Unknown"/>
          <w:rFonts w:ascii="Consolas" w:eastAsia="Times New Roman" w:hAnsi="Consolas" w:cs="Consolas"/>
          <w:color w:val="333333"/>
          <w:sz w:val="20"/>
          <w:szCs w:val="20"/>
        </w:rPr>
      </w:pPr>
      <w:ins w:id="65"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proofErr w:type="gramStart"/>
        <w:r w:rsidRPr="00483BFD">
          <w:rPr>
            <w:rFonts w:ascii="Consolas" w:eastAsia="Times New Roman" w:hAnsi="Consolas" w:cs="Consolas"/>
            <w:color w:val="333333"/>
            <w:sz w:val="20"/>
            <w:szCs w:val="20"/>
          </w:rPr>
          <w:t>response=</w:t>
        </w:r>
        <w:proofErr w:type="spellStart"/>
        <w:proofErr w:type="gramEnd"/>
        <w:r w:rsidRPr="00483BFD">
          <w:rPr>
            <w:rFonts w:ascii="Consolas" w:eastAsia="Times New Roman" w:hAnsi="Consolas" w:cs="Consolas"/>
            <w:color w:val="333333"/>
            <w:sz w:val="20"/>
            <w:szCs w:val="20"/>
          </w:rPr>
          <w:t>restTemplate.exchange</w:t>
        </w:r>
        <w:proofErr w:type="spellEnd"/>
        <w:r w:rsidRPr="00483BFD">
          <w:rPr>
            <w:rFonts w:ascii="Consolas" w:eastAsia="Times New Roman" w:hAnsi="Consolas" w:cs="Consolas"/>
            <w:color w:val="333333"/>
            <w:sz w:val="20"/>
            <w:szCs w:val="20"/>
          </w:rPr>
          <w:t>(</w:t>
        </w:r>
        <w:proofErr w:type="spellStart"/>
        <w:r w:rsidRPr="00483BFD">
          <w:rPr>
            <w:rFonts w:ascii="Consolas" w:eastAsia="Times New Roman" w:hAnsi="Consolas" w:cs="Consolas"/>
            <w:color w:val="333333"/>
            <w:sz w:val="20"/>
            <w:szCs w:val="20"/>
          </w:rPr>
          <w:t>baseUrl</w:t>
        </w:r>
        <w:proofErr w:type="spellEnd"/>
        <w:r w:rsidRPr="00483BFD">
          <w:rPr>
            <w:rFonts w:ascii="Consolas" w:eastAsia="Times New Roman" w:hAnsi="Consolas" w:cs="Consolas"/>
            <w:color w:val="333333"/>
            <w:sz w:val="20"/>
            <w:szCs w:val="20"/>
          </w:rPr>
          <w:t>,</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66" w:author="Unknown"/>
          <w:rFonts w:ascii="Consolas" w:eastAsia="Times New Roman" w:hAnsi="Consolas" w:cs="Consolas"/>
          <w:color w:val="333333"/>
          <w:sz w:val="20"/>
          <w:szCs w:val="20"/>
        </w:rPr>
      </w:pPr>
      <w:ins w:id="67"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proofErr w:type="spellStart"/>
        <w:r w:rsidRPr="00483BFD">
          <w:rPr>
            <w:rFonts w:ascii="Consolas" w:eastAsia="Times New Roman" w:hAnsi="Consolas" w:cs="Consolas"/>
            <w:color w:val="333333"/>
            <w:sz w:val="20"/>
            <w:szCs w:val="20"/>
          </w:rPr>
          <w:t>HttpMethod.GET</w:t>
        </w:r>
        <w:proofErr w:type="spellEnd"/>
        <w:r w:rsidRPr="00483BFD">
          <w:rPr>
            <w:rFonts w:ascii="Consolas" w:eastAsia="Times New Roman" w:hAnsi="Consolas" w:cs="Consolas"/>
            <w:color w:val="333333"/>
            <w:sz w:val="20"/>
            <w:szCs w:val="20"/>
          </w:rPr>
          <w:t xml:space="preserve">, </w:t>
        </w:r>
        <w:proofErr w:type="spellStart"/>
        <w:proofErr w:type="gramStart"/>
        <w:r w:rsidRPr="00483BFD">
          <w:rPr>
            <w:rFonts w:ascii="Consolas" w:eastAsia="Times New Roman" w:hAnsi="Consolas" w:cs="Consolas"/>
            <w:color w:val="333333"/>
            <w:sz w:val="20"/>
            <w:szCs w:val="20"/>
          </w:rPr>
          <w:t>getHeaders</w:t>
        </w:r>
        <w:proofErr w:type="spellEnd"/>
        <w:r w:rsidRPr="00483BFD">
          <w:rPr>
            <w:rFonts w:ascii="Consolas" w:eastAsia="Times New Roman" w:hAnsi="Consolas" w:cs="Consolas"/>
            <w:color w:val="333333"/>
            <w:sz w:val="20"/>
            <w:szCs w:val="20"/>
          </w:rPr>
          <w:t>(</w:t>
        </w:r>
        <w:proofErr w:type="gramEnd"/>
        <w:r w:rsidRPr="00483BFD">
          <w:rPr>
            <w:rFonts w:ascii="Consolas" w:eastAsia="Times New Roman" w:hAnsi="Consolas" w:cs="Consolas"/>
            <w:color w:val="333333"/>
            <w:sz w:val="20"/>
            <w:szCs w:val="20"/>
          </w:rPr>
          <w:t>),</w:t>
        </w:r>
        <w:proofErr w:type="spellStart"/>
        <w:r w:rsidRPr="00483BFD">
          <w:rPr>
            <w:rFonts w:ascii="Consolas" w:eastAsia="Times New Roman" w:hAnsi="Consolas" w:cs="Consolas"/>
            <w:color w:val="333333"/>
            <w:sz w:val="20"/>
            <w:szCs w:val="20"/>
          </w:rPr>
          <w:t>String.class</w:t>
        </w:r>
        <w:proofErr w:type="spellEnd"/>
        <w:r w:rsidRPr="00483BFD">
          <w:rPr>
            <w:rFonts w:ascii="Consolas" w:eastAsia="Times New Roman" w:hAnsi="Consolas" w:cs="Consolas"/>
            <w:color w:val="333333"/>
            <w:sz w:val="20"/>
            <w:szCs w:val="20"/>
          </w:rPr>
          <w:t>);</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68" w:author="Unknown"/>
          <w:rFonts w:ascii="Consolas" w:eastAsia="Times New Roman" w:hAnsi="Consolas" w:cs="Consolas"/>
          <w:color w:val="333333"/>
          <w:sz w:val="20"/>
          <w:szCs w:val="20"/>
        </w:rPr>
      </w:pPr>
      <w:ins w:id="69"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proofErr w:type="gramStart"/>
        <w:r w:rsidRPr="00483BFD">
          <w:rPr>
            <w:rFonts w:ascii="Consolas" w:eastAsia="Times New Roman" w:hAnsi="Consolas" w:cs="Consolas"/>
            <w:color w:val="333333"/>
            <w:sz w:val="20"/>
            <w:szCs w:val="20"/>
          </w:rPr>
          <w:t>}catch</w:t>
        </w:r>
        <w:proofErr w:type="gramEnd"/>
        <w:r w:rsidRPr="00483BFD">
          <w:rPr>
            <w:rFonts w:ascii="Consolas" w:eastAsia="Times New Roman" w:hAnsi="Consolas" w:cs="Consolas"/>
            <w:color w:val="333333"/>
            <w:sz w:val="20"/>
            <w:szCs w:val="20"/>
          </w:rPr>
          <w:t xml:space="preserve"> (Exception ex)</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70" w:author="Unknown"/>
          <w:rFonts w:ascii="Consolas" w:eastAsia="Times New Roman" w:hAnsi="Consolas" w:cs="Consolas"/>
          <w:color w:val="333333"/>
          <w:sz w:val="20"/>
          <w:szCs w:val="20"/>
        </w:rPr>
      </w:pPr>
      <w:ins w:id="71"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t>{</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72" w:author="Unknown"/>
          <w:rFonts w:ascii="Consolas" w:eastAsia="Times New Roman" w:hAnsi="Consolas" w:cs="Consolas"/>
          <w:color w:val="333333"/>
          <w:sz w:val="20"/>
          <w:szCs w:val="20"/>
        </w:rPr>
      </w:pPr>
      <w:ins w:id="73"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proofErr w:type="spellStart"/>
        <w:proofErr w:type="gramStart"/>
        <w:r w:rsidRPr="00483BFD">
          <w:rPr>
            <w:rFonts w:ascii="Consolas" w:eastAsia="Times New Roman" w:hAnsi="Consolas" w:cs="Consolas"/>
            <w:color w:val="333333"/>
            <w:sz w:val="20"/>
            <w:szCs w:val="20"/>
          </w:rPr>
          <w:t>System.out.println</w:t>
        </w:r>
        <w:proofErr w:type="spellEnd"/>
        <w:r w:rsidRPr="00483BFD">
          <w:rPr>
            <w:rFonts w:ascii="Consolas" w:eastAsia="Times New Roman" w:hAnsi="Consolas" w:cs="Consolas"/>
            <w:color w:val="333333"/>
            <w:sz w:val="20"/>
            <w:szCs w:val="20"/>
          </w:rPr>
          <w:t>(</w:t>
        </w:r>
        <w:proofErr w:type="gramEnd"/>
        <w:r w:rsidRPr="00483BFD">
          <w:rPr>
            <w:rFonts w:ascii="Consolas" w:eastAsia="Times New Roman" w:hAnsi="Consolas" w:cs="Consolas"/>
            <w:color w:val="333333"/>
            <w:sz w:val="20"/>
            <w:szCs w:val="20"/>
          </w:rPr>
          <w:t>ex);</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74" w:author="Unknown"/>
          <w:rFonts w:ascii="Consolas" w:eastAsia="Times New Roman" w:hAnsi="Consolas" w:cs="Consolas"/>
          <w:color w:val="333333"/>
          <w:sz w:val="20"/>
          <w:szCs w:val="20"/>
        </w:rPr>
      </w:pPr>
      <w:ins w:id="75"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t>}</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76" w:author="Unknown"/>
          <w:rFonts w:ascii="Consolas" w:eastAsia="Times New Roman" w:hAnsi="Consolas" w:cs="Consolas"/>
          <w:color w:val="333333"/>
          <w:sz w:val="20"/>
          <w:szCs w:val="20"/>
        </w:rPr>
      </w:pPr>
      <w:ins w:id="77" w:author="Unknown">
        <w:r w:rsidRPr="00483BFD">
          <w:rPr>
            <w:rFonts w:ascii="Consolas" w:eastAsia="Times New Roman" w:hAnsi="Consolas" w:cs="Consolas"/>
            <w:color w:val="333333"/>
            <w:sz w:val="20"/>
            <w:szCs w:val="20"/>
          </w:rPr>
          <w:tab/>
        </w:r>
        <w:r w:rsidRPr="00483BFD">
          <w:rPr>
            <w:rFonts w:ascii="Consolas" w:eastAsia="Times New Roman" w:hAnsi="Consolas" w:cs="Consolas"/>
            <w:color w:val="333333"/>
            <w:sz w:val="20"/>
            <w:szCs w:val="20"/>
          </w:rPr>
          <w:tab/>
        </w:r>
        <w:proofErr w:type="spellStart"/>
        <w:proofErr w:type="gramStart"/>
        <w:r w:rsidRPr="00483BFD">
          <w:rPr>
            <w:rFonts w:ascii="Consolas" w:eastAsia="Times New Roman" w:hAnsi="Consolas" w:cs="Consolas"/>
            <w:color w:val="333333"/>
            <w:sz w:val="20"/>
            <w:szCs w:val="20"/>
          </w:rPr>
          <w:t>System.out.println</w:t>
        </w:r>
        <w:proofErr w:type="spellEnd"/>
        <w:r w:rsidRPr="00483BFD">
          <w:rPr>
            <w:rFonts w:ascii="Consolas" w:eastAsia="Times New Roman" w:hAnsi="Consolas" w:cs="Consolas"/>
            <w:color w:val="333333"/>
            <w:sz w:val="20"/>
            <w:szCs w:val="20"/>
          </w:rPr>
          <w:t>(</w:t>
        </w:r>
        <w:proofErr w:type="spellStart"/>
        <w:proofErr w:type="gramEnd"/>
        <w:r w:rsidRPr="00483BFD">
          <w:rPr>
            <w:rFonts w:ascii="Consolas" w:eastAsia="Times New Roman" w:hAnsi="Consolas" w:cs="Consolas"/>
            <w:color w:val="333333"/>
            <w:sz w:val="20"/>
            <w:szCs w:val="20"/>
          </w:rPr>
          <w:t>response.getBody</w:t>
        </w:r>
        <w:proofErr w:type="spellEnd"/>
        <w:r w:rsidRPr="00483BFD">
          <w:rPr>
            <w:rFonts w:ascii="Consolas" w:eastAsia="Times New Roman" w:hAnsi="Consolas" w:cs="Consolas"/>
            <w:color w:val="333333"/>
            <w:sz w:val="20"/>
            <w:szCs w:val="20"/>
          </w:rPr>
          <w:t>());</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78" w:author="Unknown"/>
          <w:rFonts w:ascii="Consolas" w:eastAsia="Times New Roman" w:hAnsi="Consolas" w:cs="Consolas"/>
          <w:color w:val="333333"/>
          <w:sz w:val="20"/>
          <w:szCs w:val="20"/>
        </w:rPr>
      </w:pPr>
      <w:ins w:id="79" w:author="Unknown">
        <w:r w:rsidRPr="00483BFD">
          <w:rPr>
            <w:rFonts w:ascii="Consolas" w:eastAsia="Times New Roman" w:hAnsi="Consolas" w:cs="Consolas"/>
            <w:color w:val="333333"/>
            <w:sz w:val="20"/>
            <w:szCs w:val="20"/>
          </w:rPr>
          <w:tab/>
          <w:t>}</w:t>
        </w:r>
      </w:ins>
    </w:p>
    <w:p w:rsidR="00483BFD" w:rsidRPr="00483BFD" w:rsidRDefault="00483BFD" w:rsidP="00483B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ins w:id="80" w:author="Unknown"/>
          <w:rFonts w:ascii="Consolas" w:eastAsia="Times New Roman" w:hAnsi="Consolas" w:cs="Consolas"/>
          <w:color w:val="333333"/>
          <w:sz w:val="20"/>
          <w:szCs w:val="20"/>
        </w:rPr>
      </w:pPr>
      <w:ins w:id="81" w:author="Unknown">
        <w:r w:rsidRPr="00483BFD">
          <w:rPr>
            <w:rFonts w:ascii="Consolas" w:eastAsia="Times New Roman" w:hAnsi="Consolas" w:cs="Consolas"/>
            <w:color w:val="333333"/>
            <w:sz w:val="20"/>
            <w:szCs w:val="20"/>
          </w:rPr>
          <w:t xml:space="preserve"> </w:t>
        </w:r>
      </w:ins>
    </w:p>
    <w:p w:rsidR="00483BFD" w:rsidRPr="00483BFD" w:rsidRDefault="00483BFD" w:rsidP="00483BFD">
      <w:pPr>
        <w:spacing w:after="0" w:line="240" w:lineRule="auto"/>
        <w:rPr>
          <w:ins w:id="82" w:author="Unknown"/>
          <w:rFonts w:ascii="Times New Roman" w:eastAsia="Times New Roman" w:hAnsi="Times New Roman" w:cs="Times New Roman"/>
          <w:sz w:val="24"/>
          <w:szCs w:val="24"/>
        </w:rPr>
      </w:pPr>
      <w:ins w:id="83" w:author="Unknown">
        <w:r w:rsidRPr="00483BFD">
          <w:rPr>
            <w:rFonts w:ascii="Calibri" w:eastAsia="Times New Roman" w:hAnsi="Calibri" w:cs="Calibri"/>
            <w:color w:val="333333"/>
            <w:sz w:val="26"/>
            <w:szCs w:val="26"/>
            <w:shd w:val="clear" w:color="auto" w:fill="FFFFFF"/>
          </w:rPr>
          <w:t xml:space="preserve">The previous code, there are chances of exceptions like </w:t>
        </w:r>
        <w:proofErr w:type="spellStart"/>
        <w:r w:rsidRPr="00483BFD">
          <w:rPr>
            <w:rFonts w:ascii="Calibri" w:eastAsia="Times New Roman" w:hAnsi="Calibri" w:cs="Calibri"/>
            <w:color w:val="333333"/>
            <w:sz w:val="26"/>
            <w:szCs w:val="26"/>
            <w:shd w:val="clear" w:color="auto" w:fill="FFFFFF"/>
          </w:rPr>
          <w:t>NullPointer</w:t>
        </w:r>
        <w:proofErr w:type="spellEnd"/>
        <w:r w:rsidRPr="00483BFD">
          <w:rPr>
            <w:rFonts w:ascii="Calibri" w:eastAsia="Times New Roman" w:hAnsi="Calibri" w:cs="Calibri"/>
            <w:color w:val="333333"/>
            <w:sz w:val="26"/>
            <w:szCs w:val="26"/>
            <w:shd w:val="clear" w:color="auto" w:fill="FFFFFF"/>
          </w:rPr>
          <w:t xml:space="preserve"> and is not optimal. We will see how the call is made much easier and cleaner using Netflix Feign. If the Netflix Ribbon dependency is also in the </w:t>
        </w:r>
        <w:proofErr w:type="spellStart"/>
        <w:r w:rsidRPr="00483BFD">
          <w:rPr>
            <w:rFonts w:ascii="Calibri" w:eastAsia="Times New Roman" w:hAnsi="Calibri" w:cs="Calibri"/>
            <w:color w:val="333333"/>
            <w:sz w:val="26"/>
            <w:szCs w:val="26"/>
            <w:shd w:val="clear" w:color="auto" w:fill="FFFFFF"/>
          </w:rPr>
          <w:t>classpath</w:t>
        </w:r>
        <w:proofErr w:type="spellEnd"/>
        <w:r w:rsidRPr="00483BFD">
          <w:rPr>
            <w:rFonts w:ascii="Calibri" w:eastAsia="Times New Roman" w:hAnsi="Calibri" w:cs="Calibri"/>
            <w:color w:val="333333"/>
            <w:sz w:val="26"/>
            <w:szCs w:val="26"/>
            <w:shd w:val="clear" w:color="auto" w:fill="FFFFFF"/>
          </w:rPr>
          <w:t>, then Feign also takes care of load balancing by default.</w:t>
        </w:r>
        <w:r w:rsidRPr="00483BFD">
          <w:rPr>
            <w:rFonts w:ascii="Calibri" w:eastAsia="Times New Roman" w:hAnsi="Calibri" w:cs="Calibri"/>
            <w:color w:val="333333"/>
            <w:sz w:val="26"/>
            <w:szCs w:val="26"/>
          </w:rPr>
          <w:br/>
        </w:r>
        <w:r w:rsidRPr="00483BFD">
          <w:rPr>
            <w:rFonts w:ascii="Times New Roman" w:eastAsia="Times New Roman" w:hAnsi="Times New Roman" w:cs="Times New Roman"/>
            <w:sz w:val="24"/>
            <w:szCs w:val="24"/>
          </w:rPr>
          <w:fldChar w:fldCharType="begin"/>
        </w:r>
        <w:r w:rsidRPr="00483BFD">
          <w:rPr>
            <w:rFonts w:ascii="Times New Roman" w:eastAsia="Times New Roman" w:hAnsi="Times New Roman" w:cs="Times New Roman"/>
            <w:sz w:val="24"/>
            <w:szCs w:val="24"/>
          </w:rPr>
          <w:instrText xml:space="preserve"> HYPERLINK "https://www.javainuse.com/spring/spring-cloud-netflix-feign-tutorial" </w:instrText>
        </w:r>
        <w:r w:rsidRPr="00483BFD">
          <w:rPr>
            <w:rFonts w:ascii="Times New Roman" w:eastAsia="Times New Roman" w:hAnsi="Times New Roman" w:cs="Times New Roman"/>
            <w:sz w:val="24"/>
            <w:szCs w:val="24"/>
          </w:rPr>
          <w:fldChar w:fldCharType="separate"/>
        </w:r>
        <w:r w:rsidRPr="00483BFD">
          <w:rPr>
            <w:rFonts w:ascii="Calibri" w:eastAsia="Times New Roman" w:hAnsi="Calibri" w:cs="Calibri"/>
            <w:color w:val="428BCA"/>
            <w:sz w:val="26"/>
            <w:szCs w:val="26"/>
            <w:shd w:val="clear" w:color="auto" w:fill="FFFFFF"/>
          </w:rPr>
          <w:t>Spring Cloud- Netflix Feign Simple Example</w:t>
        </w:r>
        <w:r w:rsidRPr="00483BFD">
          <w:rPr>
            <w:rFonts w:ascii="Times New Roman" w:eastAsia="Times New Roman" w:hAnsi="Times New Roman" w:cs="Times New Roman"/>
            <w:sz w:val="24"/>
            <w:szCs w:val="24"/>
          </w:rPr>
          <w:fldChar w:fldCharType="end"/>
        </w:r>
        <w:r w:rsidRPr="00483BFD">
          <w:rPr>
            <w:rFonts w:ascii="Calibri" w:eastAsia="Times New Roman" w:hAnsi="Calibri" w:cs="Calibri"/>
            <w:color w:val="333333"/>
            <w:sz w:val="26"/>
            <w:szCs w:val="26"/>
            <w:shd w:val="clear" w:color="auto" w:fill="FFFFFF"/>
          </w:rPr>
          <w:t> </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rPr>
          <w:br/>
        </w:r>
        <w:r w:rsidRPr="00483BFD">
          <w:rPr>
            <w:rFonts w:ascii="Calibri" w:eastAsia="Times New Roman" w:hAnsi="Calibri" w:cs="Calibri"/>
            <w:b/>
            <w:bCs/>
            <w:color w:val="333333"/>
            <w:sz w:val="26"/>
            <w:szCs w:val="26"/>
            <w:shd w:val="clear" w:color="auto" w:fill="FFFFFF"/>
          </w:rPr>
          <w:t>Q: What is Spring Cloud Bus? Need for it?</w:t>
        </w:r>
        <w:r w:rsidRPr="00483BFD">
          <w:rPr>
            <w:rFonts w:ascii="Calibri" w:eastAsia="Times New Roman" w:hAnsi="Calibri" w:cs="Calibri"/>
            <w:b/>
            <w:bCs/>
            <w:color w:val="333333"/>
            <w:sz w:val="26"/>
            <w:szCs w:val="26"/>
            <w:shd w:val="clear" w:color="auto" w:fill="FFFFFF"/>
          </w:rPr>
          <w:br/>
          <w:t>A:</w:t>
        </w:r>
        <w:r w:rsidRPr="00483BFD">
          <w:rPr>
            <w:rFonts w:ascii="Calibri" w:eastAsia="Times New Roman" w:hAnsi="Calibri" w:cs="Calibri"/>
            <w:color w:val="333333"/>
            <w:sz w:val="26"/>
            <w:szCs w:val="26"/>
            <w:shd w:val="clear" w:color="auto" w:fill="FFFFFF"/>
          </w:rPr>
          <w:t xml:space="preserve"> Consider the scenario that we have multiple applications reading the properties using the Spring Cloud </w:t>
        </w:r>
        <w:proofErr w:type="spellStart"/>
        <w:r w:rsidRPr="00483BFD">
          <w:rPr>
            <w:rFonts w:ascii="Calibri" w:eastAsia="Times New Roman" w:hAnsi="Calibri" w:cs="Calibri"/>
            <w:color w:val="333333"/>
            <w:sz w:val="26"/>
            <w:szCs w:val="26"/>
            <w:shd w:val="clear" w:color="auto" w:fill="FFFFFF"/>
          </w:rPr>
          <w:t>Config</w:t>
        </w:r>
        <w:proofErr w:type="spellEnd"/>
        <w:r w:rsidRPr="00483BFD">
          <w:rPr>
            <w:rFonts w:ascii="Calibri" w:eastAsia="Times New Roman" w:hAnsi="Calibri" w:cs="Calibri"/>
            <w:color w:val="333333"/>
            <w:sz w:val="26"/>
            <w:szCs w:val="26"/>
            <w:shd w:val="clear" w:color="auto" w:fill="FFFFFF"/>
          </w:rPr>
          <w:t xml:space="preserve"> and the Spring Cloud </w:t>
        </w:r>
        <w:proofErr w:type="spellStart"/>
        <w:r w:rsidRPr="00483BFD">
          <w:rPr>
            <w:rFonts w:ascii="Calibri" w:eastAsia="Times New Roman" w:hAnsi="Calibri" w:cs="Calibri"/>
            <w:color w:val="333333"/>
            <w:sz w:val="26"/>
            <w:szCs w:val="26"/>
            <w:shd w:val="clear" w:color="auto" w:fill="FFFFFF"/>
          </w:rPr>
          <w:t>Config</w:t>
        </w:r>
        <w:proofErr w:type="spellEnd"/>
        <w:r w:rsidRPr="00483BFD">
          <w:rPr>
            <w:rFonts w:ascii="Calibri" w:eastAsia="Times New Roman" w:hAnsi="Calibri" w:cs="Calibri"/>
            <w:color w:val="333333"/>
            <w:sz w:val="26"/>
            <w:szCs w:val="26"/>
            <w:shd w:val="clear" w:color="auto" w:fill="FFFFFF"/>
          </w:rPr>
          <w:t xml:space="preserve"> in turn reads these properties from GIT.</w:t>
        </w:r>
        <w:r w:rsidRPr="00483BFD">
          <w:rPr>
            <w:rFonts w:ascii="Calibri" w:eastAsia="Times New Roman" w:hAnsi="Calibri" w:cs="Calibri"/>
            <w:color w:val="333333"/>
            <w:sz w:val="26"/>
            <w:szCs w:val="26"/>
          </w:rPr>
          <w:br/>
        </w:r>
        <w:r w:rsidRPr="00483BFD">
          <w:rPr>
            <w:rFonts w:ascii="Calibri" w:eastAsia="Times New Roman" w:hAnsi="Calibri" w:cs="Calibri"/>
            <w:color w:val="333333"/>
            <w:sz w:val="26"/>
            <w:szCs w:val="26"/>
            <w:shd w:val="clear" w:color="auto" w:fill="FFFFFF"/>
          </w:rPr>
          <w:t xml:space="preserve">Consider the below example where multiple employee producer modules are getting the property for Eureka Registration from Employee </w:t>
        </w:r>
        <w:proofErr w:type="spellStart"/>
        <w:r w:rsidRPr="00483BFD">
          <w:rPr>
            <w:rFonts w:ascii="Calibri" w:eastAsia="Times New Roman" w:hAnsi="Calibri" w:cs="Calibri"/>
            <w:color w:val="333333"/>
            <w:sz w:val="26"/>
            <w:szCs w:val="26"/>
            <w:shd w:val="clear" w:color="auto" w:fill="FFFFFF"/>
          </w:rPr>
          <w:t>Config</w:t>
        </w:r>
        <w:proofErr w:type="spellEnd"/>
        <w:r w:rsidRPr="00483BFD">
          <w:rPr>
            <w:rFonts w:ascii="Calibri" w:eastAsia="Times New Roman" w:hAnsi="Calibri" w:cs="Calibri"/>
            <w:color w:val="333333"/>
            <w:sz w:val="26"/>
            <w:szCs w:val="26"/>
            <w:shd w:val="clear" w:color="auto" w:fill="FFFFFF"/>
          </w:rPr>
          <w:t xml:space="preserve"> Module.</w:t>
        </w:r>
      </w:ins>
    </w:p>
    <w:p w:rsidR="00483BFD" w:rsidRPr="00483BFD" w:rsidRDefault="00483BFD" w:rsidP="00483BFD">
      <w:pPr>
        <w:spacing w:after="0" w:line="240" w:lineRule="auto"/>
        <w:rPr>
          <w:ins w:id="84" w:author="Unknown"/>
          <w:rFonts w:ascii="Times New Roman" w:eastAsia="Times New Roman" w:hAnsi="Times New Roman" w:cs="Times New Roman"/>
          <w:sz w:val="24"/>
          <w:szCs w:val="24"/>
        </w:rPr>
      </w:pPr>
      <w:ins w:id="85" w:author="Unknown">
        <w:r w:rsidRPr="00483BFD">
          <w:rPr>
            <w:rFonts w:ascii="Calibri" w:eastAsia="Times New Roman" w:hAnsi="Calibri" w:cs="Calibri"/>
            <w:color w:val="333333"/>
            <w:sz w:val="26"/>
            <w:szCs w:val="26"/>
            <w:shd w:val="clear" w:color="auto" w:fill="FFFFFF"/>
          </w:rPr>
          <w:t xml:space="preserve">What will happen if suppose </w:t>
        </w:r>
        <w:proofErr w:type="gramStart"/>
        <w:r w:rsidRPr="00483BFD">
          <w:rPr>
            <w:rFonts w:ascii="Calibri" w:eastAsia="Times New Roman" w:hAnsi="Calibri" w:cs="Calibri"/>
            <w:color w:val="333333"/>
            <w:sz w:val="26"/>
            <w:szCs w:val="26"/>
            <w:shd w:val="clear" w:color="auto" w:fill="FFFFFF"/>
          </w:rPr>
          <w:t>the eureka</w:t>
        </w:r>
        <w:proofErr w:type="gramEnd"/>
        <w:r w:rsidRPr="00483BFD">
          <w:rPr>
            <w:rFonts w:ascii="Calibri" w:eastAsia="Times New Roman" w:hAnsi="Calibri" w:cs="Calibri"/>
            <w:color w:val="333333"/>
            <w:sz w:val="26"/>
            <w:szCs w:val="26"/>
            <w:shd w:val="clear" w:color="auto" w:fill="FFFFFF"/>
          </w:rPr>
          <w:t xml:space="preserve"> registration property in GIT changes to point to another Eureka server. In such a scenario we will have to restart the services to get the </w:t>
        </w:r>
        <w:r w:rsidRPr="00483BFD">
          <w:rPr>
            <w:rFonts w:ascii="Calibri" w:eastAsia="Times New Roman" w:hAnsi="Calibri" w:cs="Calibri"/>
            <w:color w:val="333333"/>
            <w:sz w:val="26"/>
            <w:szCs w:val="26"/>
            <w:shd w:val="clear" w:color="auto" w:fill="FFFFFF"/>
          </w:rPr>
          <w:lastRenderedPageBreak/>
          <w:t>updated properties. There is another way of using Actuator Endpoint </w:t>
        </w:r>
        <w:r w:rsidRPr="00483BFD">
          <w:rPr>
            <w:rFonts w:ascii="Calibri" w:eastAsia="Times New Roman" w:hAnsi="Calibri" w:cs="Calibri"/>
            <w:b/>
            <w:bCs/>
            <w:color w:val="333333"/>
            <w:sz w:val="26"/>
            <w:szCs w:val="26"/>
            <w:shd w:val="clear" w:color="auto" w:fill="FFFFFF"/>
          </w:rPr>
          <w:t>/refresh</w:t>
        </w:r>
        <w:r w:rsidRPr="00483BFD">
          <w:rPr>
            <w:rFonts w:ascii="Calibri" w:eastAsia="Times New Roman" w:hAnsi="Calibri" w:cs="Calibri"/>
            <w:color w:val="333333"/>
            <w:sz w:val="26"/>
            <w:szCs w:val="26"/>
            <w:shd w:val="clear" w:color="auto" w:fill="FFFFFF"/>
          </w:rPr>
          <w:t xml:space="preserve">. But we will have to individually call this </w:t>
        </w:r>
        <w:proofErr w:type="spellStart"/>
        <w:proofErr w:type="gramStart"/>
        <w:r w:rsidRPr="00483BFD">
          <w:rPr>
            <w:rFonts w:ascii="Calibri" w:eastAsia="Times New Roman" w:hAnsi="Calibri" w:cs="Calibri"/>
            <w:color w:val="333333"/>
            <w:sz w:val="26"/>
            <w:szCs w:val="26"/>
            <w:shd w:val="clear" w:color="auto" w:fill="FFFFFF"/>
          </w:rPr>
          <w:t>url</w:t>
        </w:r>
        <w:proofErr w:type="spellEnd"/>
        <w:proofErr w:type="gramEnd"/>
        <w:r w:rsidRPr="00483BFD">
          <w:rPr>
            <w:rFonts w:ascii="Calibri" w:eastAsia="Times New Roman" w:hAnsi="Calibri" w:cs="Calibri"/>
            <w:color w:val="333333"/>
            <w:sz w:val="26"/>
            <w:szCs w:val="26"/>
            <w:shd w:val="clear" w:color="auto" w:fill="FFFFFF"/>
          </w:rPr>
          <w:t xml:space="preserve"> for each of the modules. For example if Employee Producer1 is deployed on port 8080 then call </w:t>
        </w:r>
        <w:r w:rsidRPr="00483BFD">
          <w:rPr>
            <w:rFonts w:ascii="Calibri" w:eastAsia="Times New Roman" w:hAnsi="Calibri" w:cs="Calibri"/>
            <w:b/>
            <w:bCs/>
            <w:color w:val="333333"/>
            <w:sz w:val="26"/>
            <w:szCs w:val="26"/>
            <w:shd w:val="clear" w:color="auto" w:fill="FFFFFF"/>
          </w:rPr>
          <w:t>http://localhost:8080/refresh</w:t>
        </w:r>
        <w:r w:rsidRPr="00483BFD">
          <w:rPr>
            <w:rFonts w:ascii="Calibri" w:eastAsia="Times New Roman" w:hAnsi="Calibri" w:cs="Calibri"/>
            <w:color w:val="333333"/>
            <w:sz w:val="26"/>
            <w:szCs w:val="26"/>
            <w:shd w:val="clear" w:color="auto" w:fill="FFFFFF"/>
          </w:rPr>
          <w:t xml:space="preserve">. </w:t>
        </w:r>
        <w:proofErr w:type="gramStart"/>
        <w:r w:rsidRPr="00483BFD">
          <w:rPr>
            <w:rFonts w:ascii="Calibri" w:eastAsia="Times New Roman" w:hAnsi="Calibri" w:cs="Calibri"/>
            <w:color w:val="333333"/>
            <w:sz w:val="26"/>
            <w:szCs w:val="26"/>
            <w:shd w:val="clear" w:color="auto" w:fill="FFFFFF"/>
          </w:rPr>
          <w:t>Similarly for Employee Producer2 </w:t>
        </w:r>
        <w:r w:rsidRPr="00483BFD">
          <w:rPr>
            <w:rFonts w:ascii="Calibri" w:eastAsia="Times New Roman" w:hAnsi="Calibri" w:cs="Calibri"/>
            <w:b/>
            <w:bCs/>
            <w:color w:val="333333"/>
            <w:sz w:val="26"/>
            <w:szCs w:val="26"/>
            <w:shd w:val="clear" w:color="auto" w:fill="FFFFFF"/>
          </w:rPr>
          <w:t>http://localhost:8081/refresh</w:t>
        </w:r>
        <w:r w:rsidRPr="00483BFD">
          <w:rPr>
            <w:rFonts w:ascii="Calibri" w:eastAsia="Times New Roman" w:hAnsi="Calibri" w:cs="Calibri"/>
            <w:color w:val="333333"/>
            <w:sz w:val="26"/>
            <w:szCs w:val="26"/>
            <w:shd w:val="clear" w:color="auto" w:fill="FFFFFF"/>
          </w:rPr>
          <w:t> and so on.</w:t>
        </w:r>
        <w:proofErr w:type="gramEnd"/>
        <w:r w:rsidRPr="00483BFD">
          <w:rPr>
            <w:rFonts w:ascii="Calibri" w:eastAsia="Times New Roman" w:hAnsi="Calibri" w:cs="Calibri"/>
            <w:color w:val="333333"/>
            <w:sz w:val="26"/>
            <w:szCs w:val="26"/>
            <w:shd w:val="clear" w:color="auto" w:fill="FFFFFF"/>
          </w:rPr>
          <w:t xml:space="preserve"> This is again cumbersome. This is where Spring Cloud Bus comes into picture.</w:t>
        </w:r>
      </w:ins>
    </w:p>
    <w:p w:rsidR="00BE36F5" w:rsidRDefault="00483BFD" w:rsidP="00483BFD">
      <w:pPr>
        <w:rPr>
          <w:rFonts w:ascii="Calibri" w:eastAsia="Times New Roman" w:hAnsi="Calibri" w:cs="Calibri"/>
          <w:color w:val="333333"/>
          <w:sz w:val="26"/>
          <w:szCs w:val="26"/>
          <w:shd w:val="clear" w:color="auto" w:fill="FFFFFF"/>
        </w:rPr>
      </w:pPr>
      <w:ins w:id="86" w:author="Unknown">
        <w:r w:rsidRPr="00483BFD">
          <w:rPr>
            <w:rFonts w:ascii="Calibri" w:eastAsia="Times New Roman" w:hAnsi="Calibri" w:cs="Calibri"/>
            <w:color w:val="333333"/>
            <w:sz w:val="26"/>
            <w:szCs w:val="26"/>
            <w:shd w:val="clear" w:color="auto" w:fill="FFFFFF"/>
          </w:rPr>
          <w:t xml:space="preserve">The Spring Cloud Bus provides feature to refresh configurations across multiple instances. So in above example if we refresh for Employee Producer1, then it will automatically refresh for all other required modules. This is particularly useful if we are having multiple </w:t>
        </w:r>
        <w:proofErr w:type="spellStart"/>
        <w:proofErr w:type="gramStart"/>
        <w:r w:rsidRPr="00483BFD">
          <w:rPr>
            <w:rFonts w:ascii="Calibri" w:eastAsia="Times New Roman" w:hAnsi="Calibri" w:cs="Calibri"/>
            <w:color w:val="333333"/>
            <w:sz w:val="26"/>
            <w:szCs w:val="26"/>
            <w:shd w:val="clear" w:color="auto" w:fill="FFFFFF"/>
          </w:rPr>
          <w:t>microservice</w:t>
        </w:r>
        <w:proofErr w:type="spellEnd"/>
        <w:proofErr w:type="gramEnd"/>
        <w:r w:rsidRPr="00483BFD">
          <w:rPr>
            <w:rFonts w:ascii="Calibri" w:eastAsia="Times New Roman" w:hAnsi="Calibri" w:cs="Calibri"/>
            <w:color w:val="333333"/>
            <w:sz w:val="26"/>
            <w:szCs w:val="26"/>
            <w:shd w:val="clear" w:color="auto" w:fill="FFFFFF"/>
          </w:rPr>
          <w:t xml:space="preserve"> up and running. This is achieved by connecting all </w:t>
        </w:r>
        <w:proofErr w:type="spellStart"/>
        <w:r w:rsidRPr="00483BFD">
          <w:rPr>
            <w:rFonts w:ascii="Calibri" w:eastAsia="Times New Roman" w:hAnsi="Calibri" w:cs="Calibri"/>
            <w:color w:val="333333"/>
            <w:sz w:val="26"/>
            <w:szCs w:val="26"/>
            <w:shd w:val="clear" w:color="auto" w:fill="FFFFFF"/>
          </w:rPr>
          <w:t>microservices</w:t>
        </w:r>
        <w:proofErr w:type="spellEnd"/>
        <w:r w:rsidRPr="00483BFD">
          <w:rPr>
            <w:rFonts w:ascii="Calibri" w:eastAsia="Times New Roman" w:hAnsi="Calibri" w:cs="Calibri"/>
            <w:color w:val="333333"/>
            <w:sz w:val="26"/>
            <w:szCs w:val="26"/>
            <w:shd w:val="clear" w:color="auto" w:fill="FFFFFF"/>
          </w:rPr>
          <w:t xml:space="preserve"> to a single message broker. Whenever an instance is refreshed, this event is subscribed to all the </w:t>
        </w:r>
        <w:proofErr w:type="spellStart"/>
        <w:r w:rsidRPr="00483BFD">
          <w:rPr>
            <w:rFonts w:ascii="Calibri" w:eastAsia="Times New Roman" w:hAnsi="Calibri" w:cs="Calibri"/>
            <w:color w:val="333333"/>
            <w:sz w:val="26"/>
            <w:szCs w:val="26"/>
            <w:shd w:val="clear" w:color="auto" w:fill="FFFFFF"/>
          </w:rPr>
          <w:t>microservices</w:t>
        </w:r>
        <w:proofErr w:type="spellEnd"/>
        <w:r w:rsidRPr="00483BFD">
          <w:rPr>
            <w:rFonts w:ascii="Calibri" w:eastAsia="Times New Roman" w:hAnsi="Calibri" w:cs="Calibri"/>
            <w:color w:val="333333"/>
            <w:sz w:val="26"/>
            <w:szCs w:val="26"/>
            <w:shd w:val="clear" w:color="auto" w:fill="FFFFFF"/>
          </w:rPr>
          <w:t xml:space="preserve"> listening to this broker and they also get refreshed. The refresh to any single instance can be made by using the endpoint </w:t>
        </w:r>
        <w:r w:rsidRPr="00483BFD">
          <w:rPr>
            <w:rFonts w:ascii="Calibri" w:eastAsia="Times New Roman" w:hAnsi="Calibri" w:cs="Calibri"/>
            <w:b/>
            <w:bCs/>
            <w:color w:val="333333"/>
            <w:sz w:val="26"/>
            <w:szCs w:val="26"/>
            <w:shd w:val="clear" w:color="auto" w:fill="FFFFFF"/>
          </w:rPr>
          <w:t>/bus/refresh</w:t>
        </w:r>
        <w:r w:rsidRPr="00483BFD">
          <w:rPr>
            <w:rFonts w:ascii="Calibri" w:eastAsia="Times New Roman" w:hAnsi="Calibri" w:cs="Calibri"/>
            <w:color w:val="333333"/>
            <w:sz w:val="26"/>
            <w:szCs w:val="26"/>
          </w:rPr>
          <w:br/>
        </w:r>
        <w:r w:rsidRPr="00483BFD">
          <w:rPr>
            <w:rFonts w:ascii="Times New Roman" w:eastAsia="Times New Roman" w:hAnsi="Times New Roman" w:cs="Times New Roman"/>
            <w:sz w:val="24"/>
            <w:szCs w:val="24"/>
          </w:rPr>
          <w:fldChar w:fldCharType="begin"/>
        </w:r>
        <w:r w:rsidRPr="00483BFD">
          <w:rPr>
            <w:rFonts w:ascii="Times New Roman" w:eastAsia="Times New Roman" w:hAnsi="Times New Roman" w:cs="Times New Roman"/>
            <w:sz w:val="24"/>
            <w:szCs w:val="24"/>
          </w:rPr>
          <w:instrText xml:space="preserve"> HYPERLINK "https://www.javainuse.com/spring/cloud-stream-bus" </w:instrText>
        </w:r>
        <w:r w:rsidRPr="00483BFD">
          <w:rPr>
            <w:rFonts w:ascii="Times New Roman" w:eastAsia="Times New Roman" w:hAnsi="Times New Roman" w:cs="Times New Roman"/>
            <w:sz w:val="24"/>
            <w:szCs w:val="24"/>
          </w:rPr>
          <w:fldChar w:fldCharType="separate"/>
        </w:r>
        <w:r w:rsidRPr="00483BFD">
          <w:rPr>
            <w:rFonts w:ascii="Calibri" w:eastAsia="Times New Roman" w:hAnsi="Calibri" w:cs="Calibri"/>
            <w:color w:val="2A6496"/>
            <w:sz w:val="31"/>
            <w:szCs w:val="31"/>
            <w:u w:val="single"/>
            <w:shd w:val="clear" w:color="auto" w:fill="FFFFFF"/>
          </w:rPr>
          <w:t>Spring Cloud Tutorial - Publish Events Using Spring Cloud Bus</w:t>
        </w:r>
        <w:r w:rsidRPr="00483BFD">
          <w:rPr>
            <w:rFonts w:ascii="Times New Roman" w:eastAsia="Times New Roman" w:hAnsi="Times New Roman" w:cs="Times New Roman"/>
            <w:sz w:val="24"/>
            <w:szCs w:val="24"/>
          </w:rPr>
          <w:fldChar w:fldCharType="end"/>
        </w:r>
        <w:r w:rsidRPr="00483BFD">
          <w:rPr>
            <w:rFonts w:ascii="Calibri" w:eastAsia="Times New Roman" w:hAnsi="Calibri" w:cs="Calibri"/>
            <w:color w:val="333333"/>
            <w:sz w:val="26"/>
            <w:szCs w:val="26"/>
            <w:shd w:val="clear" w:color="auto" w:fill="FFFFFF"/>
          </w:rPr>
          <w:t> </w:t>
        </w:r>
      </w:ins>
    </w:p>
    <w:p w:rsidR="00483BFD" w:rsidRDefault="00483BFD" w:rsidP="00483BFD">
      <w:pPr>
        <w:rPr>
          <w:rFonts w:ascii="Calibri" w:eastAsia="Times New Roman" w:hAnsi="Calibri" w:cs="Calibri"/>
          <w:color w:val="333333"/>
          <w:sz w:val="26"/>
          <w:szCs w:val="26"/>
          <w:shd w:val="clear" w:color="auto" w:fill="FFFFFF"/>
        </w:rPr>
      </w:pP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Spring </w:t>
      </w:r>
      <w:proofErr w:type="gramStart"/>
      <w:r w:rsidRPr="00483BFD">
        <w:rPr>
          <w:rFonts w:ascii="Helvetica" w:eastAsia="Times New Roman" w:hAnsi="Helvetica" w:cs="Helvetica"/>
          <w:color w:val="333333"/>
          <w:sz w:val="36"/>
          <w:szCs w:val="36"/>
        </w:rPr>
        <w:t>Cloud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Spring Cloud Stream App Starters are Spring Boot based Spring Integration applications that provide integration with external systems. </w:t>
      </w:r>
      <w:proofErr w:type="gramStart"/>
      <w:r w:rsidRPr="00483BFD">
        <w:rPr>
          <w:rFonts w:ascii="Helvetica" w:eastAsia="Times New Roman" w:hAnsi="Helvetica" w:cs="Helvetica"/>
          <w:color w:val="333333"/>
          <w:sz w:val="21"/>
          <w:szCs w:val="21"/>
        </w:rPr>
        <w:t>Spring Cloud Task.</w:t>
      </w:r>
      <w:proofErr w:type="gramEnd"/>
      <w:r w:rsidRPr="00483BFD">
        <w:rPr>
          <w:rFonts w:ascii="Helvetica" w:eastAsia="Times New Roman" w:hAnsi="Helvetica" w:cs="Helvetica"/>
          <w:color w:val="333333"/>
          <w:sz w:val="21"/>
          <w:szCs w:val="21"/>
        </w:rPr>
        <w:t xml:space="preserve"> A short-lived </w:t>
      </w:r>
      <w:proofErr w:type="spellStart"/>
      <w:r w:rsidRPr="00483BFD">
        <w:rPr>
          <w:rFonts w:ascii="Helvetica" w:eastAsia="Times New Roman" w:hAnsi="Helvetica" w:cs="Helvetica"/>
          <w:color w:val="333333"/>
          <w:sz w:val="21"/>
          <w:szCs w:val="21"/>
        </w:rPr>
        <w:t>microservices</w:t>
      </w:r>
      <w:proofErr w:type="spellEnd"/>
      <w:r w:rsidRPr="00483BFD">
        <w:rPr>
          <w:rFonts w:ascii="Helvetica" w:eastAsia="Times New Roman" w:hAnsi="Helvetica" w:cs="Helvetica"/>
          <w:color w:val="333333"/>
          <w:sz w:val="21"/>
          <w:szCs w:val="21"/>
        </w:rPr>
        <w:t xml:space="preserve"> framework to quickly build applications that perform finite amounts of data processing</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w:t>
      </w:r>
      <w:proofErr w:type="spellStart"/>
      <w:proofErr w:type="gramStart"/>
      <w:r w:rsidRPr="00483BFD">
        <w:rPr>
          <w:rFonts w:ascii="Helvetica" w:eastAsia="Times New Roman" w:hAnsi="Helvetica" w:cs="Helvetica"/>
          <w:color w:val="333333"/>
          <w:sz w:val="36"/>
          <w:szCs w:val="36"/>
        </w:rPr>
        <w:t>microservice</w:t>
      </w:r>
      <w:proofErr w:type="spellEnd"/>
      <w:r w:rsidRPr="00483BFD">
        <w:rPr>
          <w:rFonts w:ascii="Helvetica" w:eastAsia="Times New Roman" w:hAnsi="Helvetica" w:cs="Helvetica"/>
          <w:color w:val="333333"/>
          <w:sz w:val="36"/>
          <w:szCs w:val="36"/>
        </w:rPr>
        <w:t xml:space="preserve">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It is loosely </w:t>
      </w:r>
      <w:proofErr w:type="gramStart"/>
      <w:r w:rsidRPr="00483BFD">
        <w:rPr>
          <w:rFonts w:ascii="Helvetica" w:eastAsia="Times New Roman" w:hAnsi="Helvetica" w:cs="Helvetica"/>
          <w:color w:val="333333"/>
          <w:sz w:val="21"/>
          <w:szCs w:val="21"/>
        </w:rPr>
        <w:t>coupled ,</w:t>
      </w:r>
      <w:proofErr w:type="gramEnd"/>
      <w:r w:rsidRPr="00483BFD">
        <w:rPr>
          <w:rFonts w:ascii="Helvetica" w:eastAsia="Times New Roman" w:hAnsi="Helvetica" w:cs="Helvetica"/>
          <w:color w:val="333333"/>
          <w:sz w:val="21"/>
          <w:szCs w:val="21"/>
        </w:rPr>
        <w:t xml:space="preserve"> distributed small service that allows to decompose large application into small , well defined manageable components.so that they are completely independent of one another</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Mention few characteristics of </w:t>
      </w:r>
      <w:proofErr w:type="spellStart"/>
      <w:proofErr w:type="gramStart"/>
      <w:r w:rsidRPr="00483BFD">
        <w:rPr>
          <w:rFonts w:ascii="Helvetica" w:eastAsia="Times New Roman" w:hAnsi="Helvetica" w:cs="Helvetica"/>
          <w:color w:val="333333"/>
          <w:sz w:val="36"/>
          <w:szCs w:val="36"/>
        </w:rPr>
        <w:t>microservice</w:t>
      </w:r>
      <w:proofErr w:type="spellEnd"/>
      <w:r w:rsidRPr="00483BFD">
        <w:rPr>
          <w:rFonts w:ascii="Helvetica" w:eastAsia="Times New Roman" w:hAnsi="Helvetica" w:cs="Helvetica"/>
          <w:color w:val="333333"/>
          <w:sz w:val="36"/>
          <w:szCs w:val="36"/>
        </w:rPr>
        <w:t xml:space="preserve"> ?</w:t>
      </w:r>
      <w:proofErr w:type="gramEnd"/>
    </w:p>
    <w:p w:rsidR="00483BFD" w:rsidRPr="00483BFD" w:rsidRDefault="00483BFD" w:rsidP="00483BF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It breaks down logic into small well defined component.</w:t>
      </w:r>
    </w:p>
    <w:p w:rsidR="00483BFD" w:rsidRPr="00483BFD" w:rsidRDefault="00483BFD" w:rsidP="00483BF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Each component has a small domain of </w:t>
      </w:r>
      <w:proofErr w:type="spellStart"/>
      <w:r w:rsidRPr="00483BFD">
        <w:rPr>
          <w:rFonts w:ascii="Helvetica" w:eastAsia="Times New Roman" w:hAnsi="Helvetica" w:cs="Helvetica"/>
          <w:color w:val="333333"/>
          <w:sz w:val="21"/>
          <w:szCs w:val="21"/>
        </w:rPr>
        <w:t>responsibility.It</w:t>
      </w:r>
      <w:proofErr w:type="spellEnd"/>
      <w:r w:rsidRPr="00483BFD">
        <w:rPr>
          <w:rFonts w:ascii="Helvetica" w:eastAsia="Times New Roman" w:hAnsi="Helvetica" w:cs="Helvetica"/>
          <w:color w:val="333333"/>
          <w:sz w:val="21"/>
          <w:szCs w:val="21"/>
        </w:rPr>
        <w:t xml:space="preserve"> is deployed completely independent of another </w:t>
      </w:r>
      <w:proofErr w:type="spellStart"/>
      <w:r w:rsidRPr="00483BFD">
        <w:rPr>
          <w:rFonts w:ascii="Helvetica" w:eastAsia="Times New Roman" w:hAnsi="Helvetica" w:cs="Helvetica"/>
          <w:color w:val="333333"/>
          <w:sz w:val="21"/>
          <w:szCs w:val="21"/>
        </w:rPr>
        <w:t>microservice</w:t>
      </w:r>
      <w:proofErr w:type="spellEnd"/>
      <w:r w:rsidRPr="00483BFD">
        <w:rPr>
          <w:rFonts w:ascii="Helvetica" w:eastAsia="Times New Roman" w:hAnsi="Helvetica" w:cs="Helvetica"/>
          <w:color w:val="333333"/>
          <w:sz w:val="21"/>
          <w:szCs w:val="21"/>
        </w:rPr>
        <w:t>.</w:t>
      </w:r>
    </w:p>
    <w:p w:rsidR="00483BFD" w:rsidRPr="00483BFD" w:rsidRDefault="00483BFD" w:rsidP="00483BF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483BFD">
        <w:rPr>
          <w:rFonts w:ascii="Helvetica" w:eastAsia="Times New Roman" w:hAnsi="Helvetica" w:cs="Helvetica"/>
          <w:color w:val="333333"/>
          <w:sz w:val="21"/>
          <w:szCs w:val="21"/>
        </w:rPr>
        <w:t>Microservice</w:t>
      </w:r>
      <w:proofErr w:type="spellEnd"/>
      <w:r w:rsidRPr="00483BFD">
        <w:rPr>
          <w:rFonts w:ascii="Helvetica" w:eastAsia="Times New Roman" w:hAnsi="Helvetica" w:cs="Helvetica"/>
          <w:color w:val="333333"/>
          <w:sz w:val="21"/>
          <w:szCs w:val="21"/>
        </w:rPr>
        <w:t xml:space="preserve"> </w:t>
      </w:r>
      <w:proofErr w:type="gramStart"/>
      <w:r w:rsidRPr="00483BFD">
        <w:rPr>
          <w:rFonts w:ascii="Helvetica" w:eastAsia="Times New Roman" w:hAnsi="Helvetica" w:cs="Helvetica"/>
          <w:color w:val="333333"/>
          <w:sz w:val="21"/>
          <w:szCs w:val="21"/>
        </w:rPr>
        <w:t>communicate</w:t>
      </w:r>
      <w:proofErr w:type="gramEnd"/>
      <w:r w:rsidRPr="00483BFD">
        <w:rPr>
          <w:rFonts w:ascii="Helvetica" w:eastAsia="Times New Roman" w:hAnsi="Helvetica" w:cs="Helvetica"/>
          <w:color w:val="333333"/>
          <w:sz w:val="21"/>
          <w:szCs w:val="21"/>
        </w:rPr>
        <w:t xml:space="preserve"> or exchange data using lightweight protocols like HTTP and JSON.</w:t>
      </w:r>
    </w:p>
    <w:p w:rsidR="00483BFD" w:rsidRPr="00483BFD" w:rsidRDefault="00483BFD" w:rsidP="00483BF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As </w:t>
      </w:r>
      <w:proofErr w:type="spellStart"/>
      <w:r w:rsidRPr="00483BFD">
        <w:rPr>
          <w:rFonts w:ascii="Helvetica" w:eastAsia="Times New Roman" w:hAnsi="Helvetica" w:cs="Helvetica"/>
          <w:color w:val="333333"/>
          <w:sz w:val="21"/>
          <w:szCs w:val="21"/>
        </w:rPr>
        <w:t>Microservice</w:t>
      </w:r>
      <w:proofErr w:type="spellEnd"/>
      <w:r w:rsidRPr="00483BFD">
        <w:rPr>
          <w:rFonts w:ascii="Helvetica" w:eastAsia="Times New Roman" w:hAnsi="Helvetica" w:cs="Helvetica"/>
          <w:color w:val="333333"/>
          <w:sz w:val="21"/>
          <w:szCs w:val="21"/>
        </w:rPr>
        <w:t xml:space="preserve"> is small and independent in nature so small team can work on well-defined areas of responsibility</w:t>
      </w:r>
    </w:p>
    <w:p w:rsidR="00483BFD" w:rsidRPr="00483BFD" w:rsidRDefault="00483BFD" w:rsidP="00483BF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483BFD">
        <w:rPr>
          <w:rFonts w:ascii="Helvetica" w:eastAsia="Times New Roman" w:hAnsi="Helvetica" w:cs="Helvetica"/>
          <w:color w:val="333333"/>
          <w:sz w:val="21"/>
          <w:szCs w:val="21"/>
        </w:rPr>
        <w:t>Microservice</w:t>
      </w:r>
      <w:proofErr w:type="spellEnd"/>
      <w:r w:rsidRPr="00483BFD">
        <w:rPr>
          <w:rFonts w:ascii="Helvetica" w:eastAsia="Times New Roman" w:hAnsi="Helvetica" w:cs="Helvetica"/>
          <w:color w:val="333333"/>
          <w:sz w:val="21"/>
          <w:szCs w:val="21"/>
        </w:rPr>
        <w:t xml:space="preserve"> owns their data structure and data </w:t>
      </w:r>
      <w:proofErr w:type="spellStart"/>
      <w:r w:rsidRPr="00483BFD">
        <w:rPr>
          <w:rFonts w:ascii="Helvetica" w:eastAsia="Times New Roman" w:hAnsi="Helvetica" w:cs="Helvetica"/>
          <w:color w:val="333333"/>
          <w:sz w:val="21"/>
          <w:szCs w:val="21"/>
        </w:rPr>
        <w:t>source.Database</w:t>
      </w:r>
      <w:proofErr w:type="spellEnd"/>
      <w:r w:rsidRPr="00483BFD">
        <w:rPr>
          <w:rFonts w:ascii="Helvetica" w:eastAsia="Times New Roman" w:hAnsi="Helvetica" w:cs="Helvetica"/>
          <w:color w:val="333333"/>
          <w:sz w:val="21"/>
          <w:szCs w:val="21"/>
        </w:rPr>
        <w:t xml:space="preserve"> that keeps the </w:t>
      </w:r>
      <w:proofErr w:type="spellStart"/>
      <w:r w:rsidRPr="00483BFD">
        <w:rPr>
          <w:rFonts w:ascii="Helvetica" w:eastAsia="Times New Roman" w:hAnsi="Helvetica" w:cs="Helvetica"/>
          <w:color w:val="333333"/>
          <w:sz w:val="21"/>
          <w:szCs w:val="21"/>
        </w:rPr>
        <w:t>microservice's</w:t>
      </w:r>
      <w:proofErr w:type="spellEnd"/>
      <w:r w:rsidRPr="00483BFD">
        <w:rPr>
          <w:rFonts w:ascii="Helvetica" w:eastAsia="Times New Roman" w:hAnsi="Helvetica" w:cs="Helvetica"/>
          <w:color w:val="333333"/>
          <w:sz w:val="21"/>
          <w:szCs w:val="21"/>
        </w:rPr>
        <w:t xml:space="preserve"> data, can be locked down to only allow that service to access it</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Netflix </w:t>
      </w:r>
      <w:proofErr w:type="gramStart"/>
      <w:r w:rsidRPr="00483BFD">
        <w:rPr>
          <w:rFonts w:ascii="Helvetica" w:eastAsia="Times New Roman" w:hAnsi="Helvetica" w:cs="Helvetica"/>
          <w:color w:val="333333"/>
          <w:sz w:val="36"/>
          <w:szCs w:val="36"/>
        </w:rPr>
        <w:t>Feign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Feign is a java to http client binder inspired by Retrofit.</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lastRenderedPageBreak/>
        <w:t xml:space="preserve">Mention few </w:t>
      </w:r>
      <w:proofErr w:type="spellStart"/>
      <w:r w:rsidRPr="00483BFD">
        <w:rPr>
          <w:rFonts w:ascii="Helvetica" w:eastAsia="Times New Roman" w:hAnsi="Helvetica" w:cs="Helvetica"/>
          <w:color w:val="333333"/>
          <w:sz w:val="36"/>
          <w:szCs w:val="36"/>
        </w:rPr>
        <w:t>Microservice</w:t>
      </w:r>
      <w:proofErr w:type="spellEnd"/>
      <w:r w:rsidRPr="00483BFD">
        <w:rPr>
          <w:rFonts w:ascii="Helvetica" w:eastAsia="Times New Roman" w:hAnsi="Helvetica" w:cs="Helvetica"/>
          <w:color w:val="333333"/>
          <w:sz w:val="36"/>
          <w:szCs w:val="36"/>
        </w:rPr>
        <w:t xml:space="preserve"> </w:t>
      </w:r>
      <w:proofErr w:type="gramStart"/>
      <w:r w:rsidRPr="00483BFD">
        <w:rPr>
          <w:rFonts w:ascii="Helvetica" w:eastAsia="Times New Roman" w:hAnsi="Helvetica" w:cs="Helvetica"/>
          <w:color w:val="333333"/>
          <w:sz w:val="36"/>
          <w:szCs w:val="36"/>
        </w:rPr>
        <w:t>patterns ?</w:t>
      </w:r>
      <w:proofErr w:type="gramEnd"/>
    </w:p>
    <w:p w:rsidR="00483BFD" w:rsidRPr="00483BFD" w:rsidRDefault="00483BFD" w:rsidP="00483BF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Routing Pattern</w:t>
      </w:r>
    </w:p>
    <w:p w:rsidR="00483BFD" w:rsidRPr="00483BFD" w:rsidRDefault="00483BFD" w:rsidP="00483BF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Core Pattern</w:t>
      </w:r>
    </w:p>
    <w:p w:rsidR="00483BFD" w:rsidRPr="00483BFD" w:rsidRDefault="00483BFD" w:rsidP="00483BF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Security Pattern</w:t>
      </w:r>
    </w:p>
    <w:p w:rsidR="00483BFD" w:rsidRPr="00483BFD" w:rsidRDefault="00483BFD" w:rsidP="00483BF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Build and deployment pattern</w:t>
      </w:r>
    </w:p>
    <w:p w:rsidR="00483BFD" w:rsidRPr="00483BFD" w:rsidRDefault="00483BFD" w:rsidP="00483BF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Client resiliency pattern</w:t>
      </w:r>
    </w:p>
    <w:p w:rsidR="00483BFD" w:rsidRPr="00483BFD" w:rsidRDefault="00483BFD" w:rsidP="00483BF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Logging and tracing patterns</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w:t>
      </w:r>
      <w:proofErr w:type="spellStart"/>
      <w:r w:rsidRPr="00483BFD">
        <w:rPr>
          <w:rFonts w:ascii="Helvetica" w:eastAsia="Times New Roman" w:hAnsi="Helvetica" w:cs="Helvetica"/>
          <w:color w:val="333333"/>
          <w:sz w:val="36"/>
          <w:szCs w:val="36"/>
        </w:rPr>
        <w:t>Microservice</w:t>
      </w:r>
      <w:proofErr w:type="spellEnd"/>
      <w:r w:rsidRPr="00483BFD">
        <w:rPr>
          <w:rFonts w:ascii="Helvetica" w:eastAsia="Times New Roman" w:hAnsi="Helvetica" w:cs="Helvetica"/>
          <w:color w:val="333333"/>
          <w:sz w:val="36"/>
          <w:szCs w:val="36"/>
        </w:rPr>
        <w:t xml:space="preserve"> Routing </w:t>
      </w:r>
      <w:proofErr w:type="gramStart"/>
      <w:r w:rsidRPr="00483BFD">
        <w:rPr>
          <w:rFonts w:ascii="Helvetica" w:eastAsia="Times New Roman" w:hAnsi="Helvetica" w:cs="Helvetica"/>
          <w:color w:val="333333"/>
          <w:sz w:val="36"/>
          <w:szCs w:val="36"/>
        </w:rPr>
        <w:t>Pattern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In Routing Pattern ,physical address of services are kept abstract and only single point of entry for service call is </w:t>
      </w:r>
      <w:proofErr w:type="spellStart"/>
      <w:r w:rsidRPr="00483BFD">
        <w:rPr>
          <w:rFonts w:ascii="Helvetica" w:eastAsia="Times New Roman" w:hAnsi="Helvetica" w:cs="Helvetica"/>
          <w:color w:val="333333"/>
          <w:sz w:val="21"/>
          <w:szCs w:val="21"/>
        </w:rPr>
        <w:t>provided.In</w:t>
      </w:r>
      <w:proofErr w:type="spellEnd"/>
      <w:r w:rsidRPr="00483BFD">
        <w:rPr>
          <w:rFonts w:ascii="Helvetica" w:eastAsia="Times New Roman" w:hAnsi="Helvetica" w:cs="Helvetica"/>
          <w:color w:val="333333"/>
          <w:sz w:val="21"/>
          <w:szCs w:val="21"/>
        </w:rPr>
        <w:t xml:space="preserve"> Routing Pattern whenever a client application wants to consume any service then it discovers the location of service and then is routed to that service.</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spring cloud </w:t>
      </w:r>
      <w:proofErr w:type="spellStart"/>
      <w:proofErr w:type="gramStart"/>
      <w:r w:rsidRPr="00483BFD">
        <w:rPr>
          <w:rFonts w:ascii="Helvetica" w:eastAsia="Times New Roman" w:hAnsi="Helvetica" w:cs="Helvetica"/>
          <w:color w:val="333333"/>
          <w:sz w:val="36"/>
          <w:szCs w:val="36"/>
        </w:rPr>
        <w:t>config</w:t>
      </w:r>
      <w:proofErr w:type="spellEnd"/>
      <w:r w:rsidRPr="00483BFD">
        <w:rPr>
          <w:rFonts w:ascii="Helvetica" w:eastAsia="Times New Roman" w:hAnsi="Helvetica" w:cs="Helvetica"/>
          <w:color w:val="333333"/>
          <w:sz w:val="36"/>
          <w:szCs w:val="36"/>
        </w:rPr>
        <w:t xml:space="preserve">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proofErr w:type="spellStart"/>
      <w:r w:rsidRPr="00483BFD">
        <w:rPr>
          <w:rFonts w:ascii="Helvetica" w:eastAsia="Times New Roman" w:hAnsi="Helvetica" w:cs="Helvetica"/>
          <w:color w:val="333333"/>
          <w:sz w:val="21"/>
          <w:szCs w:val="21"/>
        </w:rPr>
        <w:t>Microservices</w:t>
      </w:r>
      <w:proofErr w:type="spellEnd"/>
      <w:r w:rsidRPr="00483BFD">
        <w:rPr>
          <w:rFonts w:ascii="Helvetica" w:eastAsia="Times New Roman" w:hAnsi="Helvetica" w:cs="Helvetica"/>
          <w:color w:val="333333"/>
          <w:sz w:val="21"/>
          <w:szCs w:val="21"/>
        </w:rPr>
        <w:t xml:space="preserve"> have a lot of configuration specially related to environment. Spring cloud </w:t>
      </w:r>
      <w:proofErr w:type="spellStart"/>
      <w:r w:rsidRPr="00483BFD">
        <w:rPr>
          <w:rFonts w:ascii="Helvetica" w:eastAsia="Times New Roman" w:hAnsi="Helvetica" w:cs="Helvetica"/>
          <w:color w:val="333333"/>
          <w:sz w:val="21"/>
          <w:szCs w:val="21"/>
        </w:rPr>
        <w:t>config</w:t>
      </w:r>
      <w:proofErr w:type="spellEnd"/>
      <w:r w:rsidRPr="00483BFD">
        <w:rPr>
          <w:rFonts w:ascii="Helvetica" w:eastAsia="Times New Roman" w:hAnsi="Helvetica" w:cs="Helvetica"/>
          <w:color w:val="333333"/>
          <w:sz w:val="21"/>
          <w:szCs w:val="21"/>
        </w:rPr>
        <w:t xml:space="preserve"> handles the management of application configuration data through a centralized </w:t>
      </w:r>
      <w:proofErr w:type="spellStart"/>
      <w:r w:rsidRPr="00483BFD">
        <w:rPr>
          <w:rFonts w:ascii="Helvetica" w:eastAsia="Times New Roman" w:hAnsi="Helvetica" w:cs="Helvetica"/>
          <w:color w:val="333333"/>
          <w:sz w:val="21"/>
          <w:szCs w:val="21"/>
        </w:rPr>
        <w:t>service.By</w:t>
      </w:r>
      <w:proofErr w:type="spellEnd"/>
      <w:r w:rsidRPr="00483BFD">
        <w:rPr>
          <w:rFonts w:ascii="Helvetica" w:eastAsia="Times New Roman" w:hAnsi="Helvetica" w:cs="Helvetica"/>
          <w:color w:val="333333"/>
          <w:sz w:val="21"/>
          <w:szCs w:val="21"/>
        </w:rPr>
        <w:t xml:space="preserve"> this way all </w:t>
      </w:r>
      <w:proofErr w:type="spellStart"/>
      <w:r w:rsidRPr="00483BFD">
        <w:rPr>
          <w:rFonts w:ascii="Helvetica" w:eastAsia="Times New Roman" w:hAnsi="Helvetica" w:cs="Helvetica"/>
          <w:color w:val="333333"/>
          <w:sz w:val="21"/>
          <w:szCs w:val="21"/>
        </w:rPr>
        <w:t>microservivces</w:t>
      </w:r>
      <w:proofErr w:type="spellEnd"/>
      <w:r w:rsidRPr="00483BFD">
        <w:rPr>
          <w:rFonts w:ascii="Helvetica" w:eastAsia="Times New Roman" w:hAnsi="Helvetica" w:cs="Helvetica"/>
          <w:color w:val="333333"/>
          <w:sz w:val="21"/>
          <w:szCs w:val="21"/>
        </w:rPr>
        <w:t xml:space="preserve"> have same configuration. </w:t>
      </w:r>
      <w:proofErr w:type="gramStart"/>
      <w:r w:rsidRPr="00483BFD">
        <w:rPr>
          <w:rFonts w:ascii="Helvetica" w:eastAsia="Times New Roman" w:hAnsi="Helvetica" w:cs="Helvetica"/>
          <w:color w:val="333333"/>
          <w:sz w:val="21"/>
          <w:szCs w:val="21"/>
        </w:rPr>
        <w:t>and</w:t>
      </w:r>
      <w:proofErr w:type="gramEnd"/>
      <w:r w:rsidRPr="00483BFD">
        <w:rPr>
          <w:rFonts w:ascii="Helvetica" w:eastAsia="Times New Roman" w:hAnsi="Helvetica" w:cs="Helvetica"/>
          <w:color w:val="333333"/>
          <w:sz w:val="21"/>
          <w:szCs w:val="21"/>
        </w:rPr>
        <w:t xml:space="preserve"> configuration will be separate from </w:t>
      </w:r>
      <w:proofErr w:type="spellStart"/>
      <w:r w:rsidRPr="00483BFD">
        <w:rPr>
          <w:rFonts w:ascii="Helvetica" w:eastAsia="Times New Roman" w:hAnsi="Helvetica" w:cs="Helvetica"/>
          <w:color w:val="333333"/>
          <w:sz w:val="21"/>
          <w:szCs w:val="21"/>
        </w:rPr>
        <w:t>microservivces.It</w:t>
      </w:r>
      <w:proofErr w:type="spellEnd"/>
      <w:r w:rsidRPr="00483BFD">
        <w:rPr>
          <w:rFonts w:ascii="Helvetica" w:eastAsia="Times New Roman" w:hAnsi="Helvetica" w:cs="Helvetica"/>
          <w:color w:val="333333"/>
          <w:sz w:val="21"/>
          <w:szCs w:val="21"/>
        </w:rPr>
        <w:t xml:space="preserve"> has its own repository.</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Can Spring cloud </w:t>
      </w:r>
      <w:proofErr w:type="spellStart"/>
      <w:r w:rsidRPr="00483BFD">
        <w:rPr>
          <w:rFonts w:ascii="Helvetica" w:eastAsia="Times New Roman" w:hAnsi="Helvetica" w:cs="Helvetica"/>
          <w:color w:val="333333"/>
          <w:sz w:val="36"/>
          <w:szCs w:val="36"/>
        </w:rPr>
        <w:t>config</w:t>
      </w:r>
      <w:proofErr w:type="spellEnd"/>
      <w:r w:rsidRPr="00483BFD">
        <w:rPr>
          <w:rFonts w:ascii="Helvetica" w:eastAsia="Times New Roman" w:hAnsi="Helvetica" w:cs="Helvetica"/>
          <w:color w:val="333333"/>
          <w:sz w:val="36"/>
          <w:szCs w:val="36"/>
        </w:rPr>
        <w:t xml:space="preserve"> integrates with open sources for repository like </w:t>
      </w:r>
      <w:proofErr w:type="spellStart"/>
      <w:proofErr w:type="gramStart"/>
      <w:r w:rsidRPr="00483BFD">
        <w:rPr>
          <w:rFonts w:ascii="Helvetica" w:eastAsia="Times New Roman" w:hAnsi="Helvetica" w:cs="Helvetica"/>
          <w:color w:val="333333"/>
          <w:sz w:val="36"/>
          <w:szCs w:val="36"/>
        </w:rPr>
        <w:t>git</w:t>
      </w:r>
      <w:proofErr w:type="spellEnd"/>
      <w:r w:rsidRPr="00483BFD">
        <w:rPr>
          <w:rFonts w:ascii="Helvetica" w:eastAsia="Times New Roman" w:hAnsi="Helvetica" w:cs="Helvetica"/>
          <w:color w:val="333333"/>
          <w:sz w:val="36"/>
          <w:szCs w:val="36"/>
        </w:rPr>
        <w:t xml:space="preserve">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Yes</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the use of spring cloud </w:t>
      </w:r>
      <w:proofErr w:type="gramStart"/>
      <w:r w:rsidRPr="00483BFD">
        <w:rPr>
          <w:rFonts w:ascii="Helvetica" w:eastAsia="Times New Roman" w:hAnsi="Helvetica" w:cs="Helvetica"/>
          <w:color w:val="333333"/>
          <w:sz w:val="36"/>
          <w:szCs w:val="36"/>
        </w:rPr>
        <w:t>stream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Spring cloud stream allows </w:t>
      </w:r>
      <w:proofErr w:type="gramStart"/>
      <w:r w:rsidRPr="00483BFD">
        <w:rPr>
          <w:rFonts w:ascii="Helvetica" w:eastAsia="Times New Roman" w:hAnsi="Helvetica" w:cs="Helvetica"/>
          <w:color w:val="333333"/>
          <w:sz w:val="21"/>
          <w:szCs w:val="21"/>
        </w:rPr>
        <w:t>to integrate</w:t>
      </w:r>
      <w:proofErr w:type="gramEnd"/>
      <w:r w:rsidRPr="00483BFD">
        <w:rPr>
          <w:rFonts w:ascii="Helvetica" w:eastAsia="Times New Roman" w:hAnsi="Helvetica" w:cs="Helvetica"/>
          <w:color w:val="333333"/>
          <w:sz w:val="21"/>
          <w:szCs w:val="21"/>
        </w:rPr>
        <w:t xml:space="preserve"> </w:t>
      </w:r>
      <w:proofErr w:type="spellStart"/>
      <w:r w:rsidRPr="00483BFD">
        <w:rPr>
          <w:rFonts w:ascii="Helvetica" w:eastAsia="Times New Roman" w:hAnsi="Helvetica" w:cs="Helvetica"/>
          <w:color w:val="333333"/>
          <w:sz w:val="21"/>
          <w:szCs w:val="21"/>
        </w:rPr>
        <w:t>microservices</w:t>
      </w:r>
      <w:proofErr w:type="spellEnd"/>
      <w:r w:rsidRPr="00483BFD">
        <w:rPr>
          <w:rFonts w:ascii="Helvetica" w:eastAsia="Times New Roman" w:hAnsi="Helvetica" w:cs="Helvetica"/>
          <w:color w:val="333333"/>
          <w:sz w:val="21"/>
          <w:szCs w:val="21"/>
        </w:rPr>
        <w:t xml:space="preserve"> with message brokers</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Spring cloud </w:t>
      </w:r>
      <w:proofErr w:type="gramStart"/>
      <w:r w:rsidRPr="00483BFD">
        <w:rPr>
          <w:rFonts w:ascii="Helvetica" w:eastAsia="Times New Roman" w:hAnsi="Helvetica" w:cs="Helvetica"/>
          <w:color w:val="333333"/>
          <w:sz w:val="36"/>
          <w:szCs w:val="36"/>
        </w:rPr>
        <w:t>sleuth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By this we can integrate unique tracking identifiers into the HTTP calls and message </w:t>
      </w:r>
      <w:proofErr w:type="spellStart"/>
      <w:r w:rsidRPr="00483BFD">
        <w:rPr>
          <w:rFonts w:ascii="Helvetica" w:eastAsia="Times New Roman" w:hAnsi="Helvetica" w:cs="Helvetica"/>
          <w:color w:val="333333"/>
          <w:sz w:val="21"/>
          <w:szCs w:val="21"/>
        </w:rPr>
        <w:t>channels.That</w:t>
      </w:r>
      <w:proofErr w:type="spellEnd"/>
      <w:r w:rsidRPr="00483BFD">
        <w:rPr>
          <w:rFonts w:ascii="Helvetica" w:eastAsia="Times New Roman" w:hAnsi="Helvetica" w:cs="Helvetica"/>
          <w:color w:val="333333"/>
          <w:sz w:val="21"/>
          <w:szCs w:val="21"/>
        </w:rPr>
        <w:t xml:space="preserve"> helps to track a transaction as it flows across the different services in your application</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Spring cloud </w:t>
      </w:r>
      <w:proofErr w:type="gramStart"/>
      <w:r w:rsidRPr="00483BFD">
        <w:rPr>
          <w:rFonts w:ascii="Helvetica" w:eastAsia="Times New Roman" w:hAnsi="Helvetica" w:cs="Helvetica"/>
          <w:color w:val="333333"/>
          <w:sz w:val="36"/>
          <w:szCs w:val="36"/>
        </w:rPr>
        <w:t>security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It is an authentication and authorization framework that can control who can access our services and what they can do with your </w:t>
      </w:r>
      <w:proofErr w:type="spellStart"/>
      <w:r w:rsidRPr="00483BFD">
        <w:rPr>
          <w:rFonts w:ascii="Helvetica" w:eastAsia="Times New Roman" w:hAnsi="Helvetica" w:cs="Helvetica"/>
          <w:color w:val="333333"/>
          <w:sz w:val="21"/>
          <w:szCs w:val="21"/>
        </w:rPr>
        <w:t>services.In</w:t>
      </w:r>
      <w:proofErr w:type="spellEnd"/>
      <w:r w:rsidRPr="00483BFD">
        <w:rPr>
          <w:rFonts w:ascii="Helvetica" w:eastAsia="Times New Roman" w:hAnsi="Helvetica" w:cs="Helvetica"/>
          <w:color w:val="333333"/>
          <w:sz w:val="21"/>
          <w:szCs w:val="21"/>
        </w:rPr>
        <w:t xml:space="preserve"> spring cloud security </w:t>
      </w:r>
      <w:proofErr w:type="spellStart"/>
      <w:r w:rsidRPr="00483BFD">
        <w:rPr>
          <w:rFonts w:ascii="Helvetica" w:eastAsia="Times New Roman" w:hAnsi="Helvetica" w:cs="Helvetica"/>
          <w:color w:val="333333"/>
          <w:sz w:val="21"/>
          <w:szCs w:val="21"/>
        </w:rPr>
        <w:t>microservices</w:t>
      </w:r>
      <w:proofErr w:type="spellEnd"/>
      <w:r w:rsidRPr="00483BFD">
        <w:rPr>
          <w:rFonts w:ascii="Helvetica" w:eastAsia="Times New Roman" w:hAnsi="Helvetica" w:cs="Helvetica"/>
          <w:color w:val="333333"/>
          <w:sz w:val="21"/>
          <w:szCs w:val="21"/>
        </w:rPr>
        <w:t xml:space="preserve"> communicate using </w:t>
      </w:r>
      <w:proofErr w:type="spellStart"/>
      <w:r w:rsidRPr="00483BFD">
        <w:rPr>
          <w:rFonts w:ascii="Helvetica" w:eastAsia="Times New Roman" w:hAnsi="Helvetica" w:cs="Helvetica"/>
          <w:color w:val="333333"/>
          <w:sz w:val="21"/>
          <w:szCs w:val="21"/>
        </w:rPr>
        <w:t>token.Receiving</w:t>
      </w:r>
      <w:proofErr w:type="spellEnd"/>
      <w:r w:rsidRPr="00483BFD">
        <w:rPr>
          <w:rFonts w:ascii="Helvetica" w:eastAsia="Times New Roman" w:hAnsi="Helvetica" w:cs="Helvetica"/>
          <w:color w:val="333333"/>
          <w:sz w:val="21"/>
          <w:szCs w:val="21"/>
        </w:rPr>
        <w:t xml:space="preserve"> service first check token to validate caller.</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Give some example where </w:t>
      </w:r>
      <w:proofErr w:type="spellStart"/>
      <w:r w:rsidRPr="00483BFD">
        <w:rPr>
          <w:rFonts w:ascii="Helvetica" w:eastAsia="Times New Roman" w:hAnsi="Helvetica" w:cs="Helvetica"/>
          <w:color w:val="333333"/>
          <w:sz w:val="36"/>
          <w:szCs w:val="36"/>
        </w:rPr>
        <w:t>microservices</w:t>
      </w:r>
      <w:proofErr w:type="spellEnd"/>
      <w:r w:rsidRPr="00483BFD">
        <w:rPr>
          <w:rFonts w:ascii="Helvetica" w:eastAsia="Times New Roman" w:hAnsi="Helvetica" w:cs="Helvetica"/>
          <w:color w:val="333333"/>
          <w:sz w:val="36"/>
          <w:szCs w:val="36"/>
        </w:rPr>
        <w:t xml:space="preserve"> are not </w:t>
      </w:r>
      <w:proofErr w:type="gramStart"/>
      <w:r w:rsidRPr="00483BFD">
        <w:rPr>
          <w:rFonts w:ascii="Helvetica" w:eastAsia="Times New Roman" w:hAnsi="Helvetica" w:cs="Helvetica"/>
          <w:color w:val="333333"/>
          <w:sz w:val="36"/>
          <w:szCs w:val="36"/>
        </w:rPr>
        <w:t>powerful ?</w:t>
      </w:r>
      <w:proofErr w:type="gramEnd"/>
    </w:p>
    <w:p w:rsidR="00483BFD" w:rsidRPr="00483BFD" w:rsidRDefault="00483BFD" w:rsidP="00483BFD">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483BFD">
        <w:rPr>
          <w:rFonts w:ascii="Helvetica" w:eastAsia="Times New Roman" w:hAnsi="Helvetica" w:cs="Helvetica"/>
          <w:color w:val="333333"/>
          <w:sz w:val="21"/>
          <w:szCs w:val="21"/>
        </w:rPr>
        <w:lastRenderedPageBreak/>
        <w:t>Microservices</w:t>
      </w:r>
      <w:proofErr w:type="spellEnd"/>
      <w:r w:rsidRPr="00483BFD">
        <w:rPr>
          <w:rFonts w:ascii="Helvetica" w:eastAsia="Times New Roman" w:hAnsi="Helvetica" w:cs="Helvetica"/>
          <w:color w:val="333333"/>
          <w:sz w:val="21"/>
          <w:szCs w:val="21"/>
        </w:rPr>
        <w:t xml:space="preserve"> instance are deployed in separate </w:t>
      </w:r>
      <w:proofErr w:type="spellStart"/>
      <w:r w:rsidRPr="00483BFD">
        <w:rPr>
          <w:rFonts w:ascii="Helvetica" w:eastAsia="Times New Roman" w:hAnsi="Helvetica" w:cs="Helvetica"/>
          <w:color w:val="333333"/>
          <w:sz w:val="21"/>
          <w:szCs w:val="21"/>
        </w:rPr>
        <w:t>servers.If</w:t>
      </w:r>
      <w:proofErr w:type="spellEnd"/>
      <w:r w:rsidRPr="00483BFD">
        <w:rPr>
          <w:rFonts w:ascii="Helvetica" w:eastAsia="Times New Roman" w:hAnsi="Helvetica" w:cs="Helvetica"/>
          <w:color w:val="333333"/>
          <w:sz w:val="21"/>
          <w:szCs w:val="21"/>
        </w:rPr>
        <w:t xml:space="preserve"> an application has many </w:t>
      </w:r>
      <w:proofErr w:type="spellStart"/>
      <w:r w:rsidRPr="00483BFD">
        <w:rPr>
          <w:rFonts w:ascii="Helvetica" w:eastAsia="Times New Roman" w:hAnsi="Helvetica" w:cs="Helvetica"/>
          <w:color w:val="333333"/>
          <w:sz w:val="21"/>
          <w:szCs w:val="21"/>
        </w:rPr>
        <w:t>Microservices</w:t>
      </w:r>
      <w:proofErr w:type="spellEnd"/>
      <w:r w:rsidRPr="00483BFD">
        <w:rPr>
          <w:rFonts w:ascii="Helvetica" w:eastAsia="Times New Roman" w:hAnsi="Helvetica" w:cs="Helvetica"/>
          <w:color w:val="333333"/>
          <w:sz w:val="21"/>
          <w:szCs w:val="21"/>
        </w:rPr>
        <w:t xml:space="preserve"> then we need to maintain many server and complexity will be higher.</w:t>
      </w:r>
    </w:p>
    <w:p w:rsidR="00483BFD" w:rsidRPr="00483BFD" w:rsidRDefault="00483BFD" w:rsidP="00483BFD">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If application is small then building </w:t>
      </w:r>
      <w:proofErr w:type="spellStart"/>
      <w:r w:rsidRPr="00483BFD">
        <w:rPr>
          <w:rFonts w:ascii="Helvetica" w:eastAsia="Times New Roman" w:hAnsi="Helvetica" w:cs="Helvetica"/>
          <w:color w:val="333333"/>
          <w:sz w:val="21"/>
          <w:szCs w:val="21"/>
        </w:rPr>
        <w:t>microservices</w:t>
      </w:r>
      <w:proofErr w:type="spellEnd"/>
      <w:r w:rsidRPr="00483BFD">
        <w:rPr>
          <w:rFonts w:ascii="Helvetica" w:eastAsia="Times New Roman" w:hAnsi="Helvetica" w:cs="Helvetica"/>
          <w:color w:val="333333"/>
          <w:sz w:val="21"/>
          <w:szCs w:val="21"/>
        </w:rPr>
        <w:t xml:space="preserve"> for distributed model is very complex.</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Why cloud based application configuration should be </w:t>
      </w:r>
      <w:proofErr w:type="gramStart"/>
      <w:r w:rsidRPr="00483BFD">
        <w:rPr>
          <w:rFonts w:ascii="Helvetica" w:eastAsia="Times New Roman" w:hAnsi="Helvetica" w:cs="Helvetica"/>
          <w:color w:val="333333"/>
          <w:sz w:val="36"/>
          <w:szCs w:val="36"/>
        </w:rPr>
        <w:t>centralized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In cloud based </w:t>
      </w:r>
      <w:proofErr w:type="gramStart"/>
      <w:r w:rsidRPr="00483BFD">
        <w:rPr>
          <w:rFonts w:ascii="Helvetica" w:eastAsia="Times New Roman" w:hAnsi="Helvetica" w:cs="Helvetica"/>
          <w:color w:val="333333"/>
          <w:sz w:val="21"/>
          <w:szCs w:val="21"/>
        </w:rPr>
        <w:t>application ,</w:t>
      </w:r>
      <w:proofErr w:type="gramEnd"/>
      <w:r w:rsidRPr="00483BFD">
        <w:rPr>
          <w:rFonts w:ascii="Helvetica" w:eastAsia="Times New Roman" w:hAnsi="Helvetica" w:cs="Helvetica"/>
          <w:color w:val="333333"/>
          <w:sz w:val="21"/>
          <w:szCs w:val="21"/>
        </w:rPr>
        <w:t xml:space="preserve"> it's possible that many </w:t>
      </w:r>
      <w:proofErr w:type="spellStart"/>
      <w:r w:rsidRPr="00483BFD">
        <w:rPr>
          <w:rFonts w:ascii="Helvetica" w:eastAsia="Times New Roman" w:hAnsi="Helvetica" w:cs="Helvetica"/>
          <w:color w:val="333333"/>
          <w:sz w:val="21"/>
          <w:szCs w:val="21"/>
        </w:rPr>
        <w:t>microservices</w:t>
      </w:r>
      <w:proofErr w:type="spellEnd"/>
      <w:r w:rsidRPr="00483BFD">
        <w:rPr>
          <w:rFonts w:ascii="Helvetica" w:eastAsia="Times New Roman" w:hAnsi="Helvetica" w:cs="Helvetica"/>
          <w:color w:val="333333"/>
          <w:sz w:val="21"/>
          <w:szCs w:val="21"/>
        </w:rPr>
        <w:t xml:space="preserve"> are deployed and </w:t>
      </w:r>
      <w:proofErr w:type="spellStart"/>
      <w:r w:rsidRPr="00483BFD">
        <w:rPr>
          <w:rFonts w:ascii="Helvetica" w:eastAsia="Times New Roman" w:hAnsi="Helvetica" w:cs="Helvetica"/>
          <w:color w:val="333333"/>
          <w:sz w:val="21"/>
          <w:szCs w:val="21"/>
        </w:rPr>
        <w:t>its</w:t>
      </w:r>
      <w:proofErr w:type="spellEnd"/>
      <w:r w:rsidRPr="00483BFD">
        <w:rPr>
          <w:rFonts w:ascii="Helvetica" w:eastAsia="Times New Roman" w:hAnsi="Helvetica" w:cs="Helvetica"/>
          <w:color w:val="333333"/>
          <w:sz w:val="21"/>
          <w:szCs w:val="21"/>
        </w:rPr>
        <w:t xml:space="preserve"> really difficult to maintain separate repository for each </w:t>
      </w:r>
      <w:proofErr w:type="spellStart"/>
      <w:r w:rsidRPr="00483BFD">
        <w:rPr>
          <w:rFonts w:ascii="Helvetica" w:eastAsia="Times New Roman" w:hAnsi="Helvetica" w:cs="Helvetica"/>
          <w:color w:val="333333"/>
          <w:sz w:val="21"/>
          <w:szCs w:val="21"/>
        </w:rPr>
        <w:t>microservice</w:t>
      </w:r>
      <w:proofErr w:type="spellEnd"/>
      <w:r w:rsidRPr="00483BFD">
        <w:rPr>
          <w:rFonts w:ascii="Helvetica" w:eastAsia="Times New Roman" w:hAnsi="Helvetica" w:cs="Helvetica"/>
          <w:color w:val="333333"/>
          <w:sz w:val="21"/>
          <w:szCs w:val="21"/>
        </w:rPr>
        <w:t xml:space="preserve">. So </w:t>
      </w:r>
      <w:proofErr w:type="spellStart"/>
      <w:proofErr w:type="gramStart"/>
      <w:r w:rsidRPr="00483BFD">
        <w:rPr>
          <w:rFonts w:ascii="Helvetica" w:eastAsia="Times New Roman" w:hAnsi="Helvetica" w:cs="Helvetica"/>
          <w:color w:val="333333"/>
          <w:sz w:val="21"/>
          <w:szCs w:val="21"/>
        </w:rPr>
        <w:t>its</w:t>
      </w:r>
      <w:proofErr w:type="spellEnd"/>
      <w:proofErr w:type="gramEnd"/>
      <w:r w:rsidRPr="00483BFD">
        <w:rPr>
          <w:rFonts w:ascii="Helvetica" w:eastAsia="Times New Roman" w:hAnsi="Helvetica" w:cs="Helvetica"/>
          <w:color w:val="333333"/>
          <w:sz w:val="21"/>
          <w:szCs w:val="21"/>
        </w:rPr>
        <w:t xml:space="preserve"> good to maintain centralize repository to hold application configuration that reduces number of repository.</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In which profile Spring cloud configuration server will run if </w:t>
      </w:r>
      <w:proofErr w:type="spellStart"/>
      <w:r w:rsidRPr="00483BFD">
        <w:rPr>
          <w:rFonts w:ascii="Helvetica" w:eastAsia="Times New Roman" w:hAnsi="Helvetica" w:cs="Helvetica"/>
          <w:color w:val="333333"/>
          <w:sz w:val="36"/>
          <w:szCs w:val="36"/>
        </w:rPr>
        <w:t>filesystem</w:t>
      </w:r>
      <w:proofErr w:type="spellEnd"/>
      <w:r w:rsidRPr="00483BFD">
        <w:rPr>
          <w:rFonts w:ascii="Helvetica" w:eastAsia="Times New Roman" w:hAnsi="Helvetica" w:cs="Helvetica"/>
          <w:color w:val="333333"/>
          <w:sz w:val="36"/>
          <w:szCs w:val="36"/>
        </w:rPr>
        <w:t xml:space="preserve"> is used to store configuration </w:t>
      </w:r>
      <w:proofErr w:type="gramStart"/>
      <w:r w:rsidRPr="00483BFD">
        <w:rPr>
          <w:rFonts w:ascii="Helvetica" w:eastAsia="Times New Roman" w:hAnsi="Helvetica" w:cs="Helvetica"/>
          <w:color w:val="333333"/>
          <w:sz w:val="36"/>
          <w:szCs w:val="36"/>
        </w:rPr>
        <w:t>information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proofErr w:type="gramStart"/>
      <w:r w:rsidRPr="00483BFD">
        <w:rPr>
          <w:rFonts w:ascii="Helvetica" w:eastAsia="Times New Roman" w:hAnsi="Helvetica" w:cs="Helvetica"/>
          <w:color w:val="333333"/>
          <w:sz w:val="21"/>
          <w:szCs w:val="21"/>
        </w:rPr>
        <w:t>native</w:t>
      </w:r>
      <w:proofErr w:type="gramEnd"/>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the annotation to make enable spring boot application for spring cloud </w:t>
      </w:r>
      <w:proofErr w:type="spellStart"/>
      <w:r w:rsidRPr="00483BFD">
        <w:rPr>
          <w:rFonts w:ascii="Helvetica" w:eastAsia="Times New Roman" w:hAnsi="Helvetica" w:cs="Helvetica"/>
          <w:color w:val="333333"/>
          <w:sz w:val="36"/>
          <w:szCs w:val="36"/>
        </w:rPr>
        <w:t>config</w:t>
      </w:r>
      <w:proofErr w:type="spellEnd"/>
      <w:r w:rsidRPr="00483BFD">
        <w:rPr>
          <w:rFonts w:ascii="Helvetica" w:eastAsia="Times New Roman" w:hAnsi="Helvetica" w:cs="Helvetica"/>
          <w:color w:val="333333"/>
          <w:sz w:val="36"/>
          <w:szCs w:val="36"/>
        </w:rPr>
        <w:t xml:space="preserve"> </w:t>
      </w:r>
      <w:proofErr w:type="gramStart"/>
      <w:r w:rsidRPr="00483BFD">
        <w:rPr>
          <w:rFonts w:ascii="Helvetica" w:eastAsia="Times New Roman" w:hAnsi="Helvetica" w:cs="Helvetica"/>
          <w:color w:val="333333"/>
          <w:sz w:val="36"/>
          <w:szCs w:val="36"/>
        </w:rPr>
        <w:t>server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w:t>
      </w:r>
      <w:proofErr w:type="spellStart"/>
      <w:r w:rsidRPr="00483BFD">
        <w:rPr>
          <w:rFonts w:ascii="Helvetica" w:eastAsia="Times New Roman" w:hAnsi="Helvetica" w:cs="Helvetica"/>
          <w:color w:val="333333"/>
          <w:sz w:val="21"/>
          <w:szCs w:val="21"/>
        </w:rPr>
        <w:t>EnableConfigServer</w:t>
      </w:r>
      <w:proofErr w:type="spellEnd"/>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Give one example of Spring cloud </w:t>
      </w:r>
      <w:proofErr w:type="spellStart"/>
      <w:r w:rsidRPr="00483BFD">
        <w:rPr>
          <w:rFonts w:ascii="Helvetica" w:eastAsia="Times New Roman" w:hAnsi="Helvetica" w:cs="Helvetica"/>
          <w:color w:val="333333"/>
          <w:sz w:val="36"/>
          <w:szCs w:val="36"/>
        </w:rPr>
        <w:t>config</w:t>
      </w:r>
      <w:proofErr w:type="spellEnd"/>
      <w:r w:rsidRPr="00483BFD">
        <w:rPr>
          <w:rFonts w:ascii="Helvetica" w:eastAsia="Times New Roman" w:hAnsi="Helvetica" w:cs="Helvetica"/>
          <w:color w:val="333333"/>
          <w:sz w:val="36"/>
          <w:szCs w:val="36"/>
        </w:rPr>
        <w:t xml:space="preserve"> server using file </w:t>
      </w:r>
      <w:proofErr w:type="gramStart"/>
      <w:r w:rsidRPr="00483BFD">
        <w:rPr>
          <w:rFonts w:ascii="Helvetica" w:eastAsia="Times New Roman" w:hAnsi="Helvetica" w:cs="Helvetica"/>
          <w:color w:val="333333"/>
          <w:sz w:val="36"/>
          <w:szCs w:val="36"/>
        </w:rPr>
        <w:t>system ?</w:t>
      </w:r>
      <w:proofErr w:type="gramEnd"/>
    </w:p>
    <w:p w:rsidR="00483BFD" w:rsidRPr="00483BFD" w:rsidRDefault="00483BFD" w:rsidP="00483BFD">
      <w:pPr>
        <w:spacing w:after="0" w:line="240" w:lineRule="auto"/>
        <w:rPr>
          <w:rFonts w:ascii="Times New Roman" w:eastAsia="Times New Roman" w:hAnsi="Times New Roman" w:cs="Times New Roman"/>
          <w:sz w:val="24"/>
          <w:szCs w:val="24"/>
        </w:rPr>
      </w:pPr>
      <w:hyperlink r:id="rId7" w:history="1">
        <w:r w:rsidRPr="00483BFD">
          <w:rPr>
            <w:rFonts w:ascii="Helvetica" w:eastAsia="Times New Roman" w:hAnsi="Helvetica" w:cs="Helvetica"/>
            <w:color w:val="337AB7"/>
            <w:sz w:val="30"/>
            <w:szCs w:val="30"/>
            <w:shd w:val="clear" w:color="auto" w:fill="FFFFFF"/>
          </w:rPr>
          <w:t xml:space="preserve">Spring Cloud </w:t>
        </w:r>
        <w:proofErr w:type="spellStart"/>
        <w:r w:rsidRPr="00483BFD">
          <w:rPr>
            <w:rFonts w:ascii="Helvetica" w:eastAsia="Times New Roman" w:hAnsi="Helvetica" w:cs="Helvetica"/>
            <w:color w:val="337AB7"/>
            <w:sz w:val="30"/>
            <w:szCs w:val="30"/>
            <w:shd w:val="clear" w:color="auto" w:fill="FFFFFF"/>
          </w:rPr>
          <w:t>Config</w:t>
        </w:r>
        <w:proofErr w:type="spellEnd"/>
        <w:r w:rsidRPr="00483BFD">
          <w:rPr>
            <w:rFonts w:ascii="Helvetica" w:eastAsia="Times New Roman" w:hAnsi="Helvetica" w:cs="Helvetica"/>
            <w:color w:val="337AB7"/>
            <w:sz w:val="30"/>
            <w:szCs w:val="30"/>
            <w:shd w:val="clear" w:color="auto" w:fill="FFFFFF"/>
          </w:rPr>
          <w:t xml:space="preserve"> Example.</w:t>
        </w:r>
      </w:hyperlink>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Which property we need to set to make decryption disable at </w:t>
      </w:r>
      <w:proofErr w:type="gramStart"/>
      <w:r w:rsidRPr="00483BFD">
        <w:rPr>
          <w:rFonts w:ascii="Helvetica" w:eastAsia="Times New Roman" w:hAnsi="Helvetica" w:cs="Helvetica"/>
          <w:color w:val="333333"/>
          <w:sz w:val="36"/>
          <w:szCs w:val="36"/>
        </w:rPr>
        <w:t>server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proofErr w:type="spellStart"/>
      <w:r w:rsidRPr="00483BFD">
        <w:rPr>
          <w:rFonts w:ascii="Helvetica" w:eastAsia="Times New Roman" w:hAnsi="Helvetica" w:cs="Helvetica"/>
          <w:color w:val="333333"/>
          <w:sz w:val="21"/>
          <w:szCs w:val="21"/>
        </w:rPr>
        <w:t>spring.cloud.config.server.encrypt.enabled</w:t>
      </w:r>
      <w:proofErr w:type="spellEnd"/>
      <w:r w:rsidRPr="00483BFD">
        <w:rPr>
          <w:rFonts w:ascii="Helvetica" w:eastAsia="Times New Roman" w:hAnsi="Helvetica" w:cs="Helvetica"/>
          <w:color w:val="333333"/>
          <w:sz w:val="21"/>
          <w:szCs w:val="21"/>
        </w:rPr>
        <w:t>: false</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Give one example where spring cloud encrypt and decrypt </w:t>
      </w:r>
      <w:proofErr w:type="gramStart"/>
      <w:r w:rsidRPr="00483BFD">
        <w:rPr>
          <w:rFonts w:ascii="Helvetica" w:eastAsia="Times New Roman" w:hAnsi="Helvetica" w:cs="Helvetica"/>
          <w:color w:val="333333"/>
          <w:sz w:val="36"/>
          <w:szCs w:val="36"/>
        </w:rPr>
        <w:t>properties ?</w:t>
      </w:r>
      <w:proofErr w:type="gramEnd"/>
    </w:p>
    <w:p w:rsidR="00483BFD" w:rsidRPr="00483BFD" w:rsidRDefault="00483BFD" w:rsidP="00483BFD">
      <w:pPr>
        <w:spacing w:after="0" w:line="240" w:lineRule="auto"/>
        <w:rPr>
          <w:rFonts w:ascii="Times New Roman" w:eastAsia="Times New Roman" w:hAnsi="Times New Roman" w:cs="Times New Roman"/>
          <w:sz w:val="24"/>
          <w:szCs w:val="24"/>
        </w:rPr>
      </w:pPr>
      <w:hyperlink r:id="rId8" w:history="1">
        <w:proofErr w:type="gramStart"/>
        <w:r w:rsidRPr="00483BFD">
          <w:rPr>
            <w:rFonts w:ascii="Helvetica" w:eastAsia="Times New Roman" w:hAnsi="Helvetica" w:cs="Helvetica"/>
            <w:color w:val="337AB7"/>
            <w:sz w:val="30"/>
            <w:szCs w:val="30"/>
            <w:shd w:val="clear" w:color="auto" w:fill="FFFFFF"/>
          </w:rPr>
          <w:t xml:space="preserve">Spring Cloud </w:t>
        </w:r>
        <w:proofErr w:type="spellStart"/>
        <w:r w:rsidRPr="00483BFD">
          <w:rPr>
            <w:rFonts w:ascii="Helvetica" w:eastAsia="Times New Roman" w:hAnsi="Helvetica" w:cs="Helvetica"/>
            <w:color w:val="337AB7"/>
            <w:sz w:val="30"/>
            <w:szCs w:val="30"/>
            <w:shd w:val="clear" w:color="auto" w:fill="FFFFFF"/>
          </w:rPr>
          <w:t>Config</w:t>
        </w:r>
        <w:proofErr w:type="spellEnd"/>
        <w:r w:rsidRPr="00483BFD">
          <w:rPr>
            <w:rFonts w:ascii="Helvetica" w:eastAsia="Times New Roman" w:hAnsi="Helvetica" w:cs="Helvetica"/>
            <w:color w:val="337AB7"/>
            <w:sz w:val="30"/>
            <w:szCs w:val="30"/>
            <w:shd w:val="clear" w:color="auto" w:fill="FFFFFF"/>
          </w:rPr>
          <w:t xml:space="preserve"> Example with encryption.</w:t>
        </w:r>
        <w:proofErr w:type="gramEnd"/>
      </w:hyperlink>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service </w:t>
      </w:r>
      <w:proofErr w:type="gramStart"/>
      <w:r w:rsidRPr="00483BFD">
        <w:rPr>
          <w:rFonts w:ascii="Helvetica" w:eastAsia="Times New Roman" w:hAnsi="Helvetica" w:cs="Helvetica"/>
          <w:color w:val="333333"/>
          <w:sz w:val="36"/>
          <w:szCs w:val="36"/>
        </w:rPr>
        <w:t>discovery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In a distributed </w:t>
      </w:r>
      <w:proofErr w:type="gramStart"/>
      <w:r w:rsidRPr="00483BFD">
        <w:rPr>
          <w:rFonts w:ascii="Helvetica" w:eastAsia="Times New Roman" w:hAnsi="Helvetica" w:cs="Helvetica"/>
          <w:color w:val="333333"/>
          <w:sz w:val="21"/>
          <w:szCs w:val="21"/>
        </w:rPr>
        <w:t>architecture ,</w:t>
      </w:r>
      <w:proofErr w:type="gramEnd"/>
      <w:r w:rsidRPr="00483BFD">
        <w:rPr>
          <w:rFonts w:ascii="Helvetica" w:eastAsia="Times New Roman" w:hAnsi="Helvetica" w:cs="Helvetica"/>
          <w:color w:val="333333"/>
          <w:sz w:val="21"/>
          <w:szCs w:val="21"/>
        </w:rPr>
        <w:t xml:space="preserve"> we used to find the physical address of the service where that service is </w:t>
      </w:r>
      <w:proofErr w:type="spellStart"/>
      <w:r w:rsidRPr="00483BFD">
        <w:rPr>
          <w:rFonts w:ascii="Helvetica" w:eastAsia="Times New Roman" w:hAnsi="Helvetica" w:cs="Helvetica"/>
          <w:color w:val="333333"/>
          <w:sz w:val="21"/>
          <w:szCs w:val="21"/>
        </w:rPr>
        <w:t>deployed.This</w:t>
      </w:r>
      <w:proofErr w:type="spellEnd"/>
      <w:r w:rsidRPr="00483BFD">
        <w:rPr>
          <w:rFonts w:ascii="Helvetica" w:eastAsia="Times New Roman" w:hAnsi="Helvetica" w:cs="Helvetica"/>
          <w:color w:val="333333"/>
          <w:sz w:val="21"/>
          <w:szCs w:val="21"/>
        </w:rPr>
        <w:t xml:space="preserve"> concept is called service discovery.</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Why service discovery in </w:t>
      </w:r>
      <w:proofErr w:type="spellStart"/>
      <w:r w:rsidRPr="00483BFD">
        <w:rPr>
          <w:rFonts w:ascii="Helvetica" w:eastAsia="Times New Roman" w:hAnsi="Helvetica" w:cs="Helvetica"/>
          <w:color w:val="333333"/>
          <w:sz w:val="36"/>
          <w:szCs w:val="36"/>
        </w:rPr>
        <w:t>microservice</w:t>
      </w:r>
      <w:proofErr w:type="spellEnd"/>
      <w:r w:rsidRPr="00483BFD">
        <w:rPr>
          <w:rFonts w:ascii="Helvetica" w:eastAsia="Times New Roman" w:hAnsi="Helvetica" w:cs="Helvetica"/>
          <w:color w:val="333333"/>
          <w:sz w:val="36"/>
          <w:szCs w:val="36"/>
        </w:rPr>
        <w:t xml:space="preserve"> is </w:t>
      </w:r>
      <w:proofErr w:type="gramStart"/>
      <w:r w:rsidRPr="00483BFD">
        <w:rPr>
          <w:rFonts w:ascii="Helvetica" w:eastAsia="Times New Roman" w:hAnsi="Helvetica" w:cs="Helvetica"/>
          <w:color w:val="333333"/>
          <w:sz w:val="36"/>
          <w:szCs w:val="36"/>
        </w:rPr>
        <w:t>critical ?</w:t>
      </w:r>
      <w:proofErr w:type="gramEnd"/>
    </w:p>
    <w:p w:rsidR="00483BFD" w:rsidRPr="00483BFD" w:rsidRDefault="00483BFD" w:rsidP="00483BF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lastRenderedPageBreak/>
        <w:t>As service consumer does not know the physical address of the service instance so using service discovery application developer can horizontally scale up and down service instance running in an environment.</w:t>
      </w:r>
    </w:p>
    <w:p w:rsidR="00483BFD" w:rsidRPr="00483BFD" w:rsidRDefault="00483BFD" w:rsidP="00483BFD">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It helps to increase application resiliency because service discovery removes unavailable service instance from its list.</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Mention few benefits for service discovery mechanism?</w:t>
      </w:r>
    </w:p>
    <w:p w:rsidR="00483BFD" w:rsidRPr="00483BFD" w:rsidRDefault="00483BFD" w:rsidP="00483BFD">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gramStart"/>
      <w:r w:rsidRPr="00483BFD">
        <w:rPr>
          <w:rFonts w:ascii="Helvetica" w:eastAsia="Times New Roman" w:hAnsi="Helvetica" w:cs="Helvetica"/>
          <w:color w:val="333333"/>
          <w:sz w:val="21"/>
          <w:szCs w:val="21"/>
        </w:rPr>
        <w:t>Availability :</w:t>
      </w:r>
      <w:proofErr w:type="gramEnd"/>
      <w:r w:rsidRPr="00483BFD">
        <w:rPr>
          <w:rFonts w:ascii="Helvetica" w:eastAsia="Times New Roman" w:hAnsi="Helvetica" w:cs="Helvetica"/>
          <w:color w:val="333333"/>
          <w:sz w:val="21"/>
          <w:szCs w:val="21"/>
        </w:rPr>
        <w:t xml:space="preserve"> Service lookups is shared among all nodes of service discovery </w:t>
      </w:r>
      <w:proofErr w:type="spellStart"/>
      <w:r w:rsidRPr="00483BFD">
        <w:rPr>
          <w:rFonts w:ascii="Helvetica" w:eastAsia="Times New Roman" w:hAnsi="Helvetica" w:cs="Helvetica"/>
          <w:color w:val="333333"/>
          <w:sz w:val="21"/>
          <w:szCs w:val="21"/>
        </w:rPr>
        <w:t>cluster.So</w:t>
      </w:r>
      <w:proofErr w:type="spellEnd"/>
      <w:r w:rsidRPr="00483BFD">
        <w:rPr>
          <w:rFonts w:ascii="Helvetica" w:eastAsia="Times New Roman" w:hAnsi="Helvetica" w:cs="Helvetica"/>
          <w:color w:val="333333"/>
          <w:sz w:val="21"/>
          <w:szCs w:val="21"/>
        </w:rPr>
        <w:t xml:space="preserve"> even a node becomes unavailable then others node take over.</w:t>
      </w:r>
    </w:p>
    <w:p w:rsidR="00483BFD" w:rsidRPr="00483BFD" w:rsidRDefault="00483BFD" w:rsidP="00483BFD">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Sharing </w:t>
      </w:r>
      <w:proofErr w:type="gramStart"/>
      <w:r w:rsidRPr="00483BFD">
        <w:rPr>
          <w:rFonts w:ascii="Helvetica" w:eastAsia="Times New Roman" w:hAnsi="Helvetica" w:cs="Helvetica"/>
          <w:color w:val="333333"/>
          <w:sz w:val="21"/>
          <w:szCs w:val="21"/>
        </w:rPr>
        <w:t>Instances :</w:t>
      </w:r>
      <w:proofErr w:type="gramEnd"/>
      <w:r w:rsidRPr="00483BFD">
        <w:rPr>
          <w:rFonts w:ascii="Helvetica" w:eastAsia="Times New Roman" w:hAnsi="Helvetica" w:cs="Helvetica"/>
          <w:color w:val="333333"/>
          <w:sz w:val="21"/>
          <w:szCs w:val="21"/>
        </w:rPr>
        <w:t xml:space="preserve"> each node in cluster shares instances of services.</w:t>
      </w:r>
    </w:p>
    <w:p w:rsidR="00483BFD" w:rsidRPr="00483BFD" w:rsidRDefault="00483BFD" w:rsidP="00483BFD">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Fault </w:t>
      </w:r>
      <w:proofErr w:type="gramStart"/>
      <w:r w:rsidRPr="00483BFD">
        <w:rPr>
          <w:rFonts w:ascii="Helvetica" w:eastAsia="Times New Roman" w:hAnsi="Helvetica" w:cs="Helvetica"/>
          <w:color w:val="333333"/>
          <w:sz w:val="21"/>
          <w:szCs w:val="21"/>
        </w:rPr>
        <w:t>tolerant :</w:t>
      </w:r>
      <w:proofErr w:type="gramEnd"/>
      <w:r w:rsidRPr="00483BFD">
        <w:rPr>
          <w:rFonts w:ascii="Helvetica" w:eastAsia="Times New Roman" w:hAnsi="Helvetica" w:cs="Helvetica"/>
          <w:color w:val="333333"/>
          <w:sz w:val="21"/>
          <w:szCs w:val="21"/>
        </w:rPr>
        <w:t xml:space="preserve"> If any service instance is not healthy then service discovery removes it from its table.</w:t>
      </w:r>
    </w:p>
    <w:p w:rsidR="00483BFD" w:rsidRPr="00483BFD" w:rsidRDefault="00483BFD" w:rsidP="00483BFD">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Load </w:t>
      </w:r>
      <w:proofErr w:type="gramStart"/>
      <w:r w:rsidRPr="00483BFD">
        <w:rPr>
          <w:rFonts w:ascii="Helvetica" w:eastAsia="Times New Roman" w:hAnsi="Helvetica" w:cs="Helvetica"/>
          <w:color w:val="333333"/>
          <w:sz w:val="21"/>
          <w:szCs w:val="21"/>
        </w:rPr>
        <w:t>balanced :</w:t>
      </w:r>
      <w:proofErr w:type="gramEnd"/>
      <w:r w:rsidRPr="00483BFD">
        <w:rPr>
          <w:rFonts w:ascii="Helvetica" w:eastAsia="Times New Roman" w:hAnsi="Helvetica" w:cs="Helvetica"/>
          <w:color w:val="333333"/>
          <w:sz w:val="21"/>
          <w:szCs w:val="21"/>
        </w:rPr>
        <w:t xml:space="preserve"> Service discovery ensures that when </w:t>
      </w:r>
      <w:proofErr w:type="spellStart"/>
      <w:r w:rsidRPr="00483BFD">
        <w:rPr>
          <w:rFonts w:ascii="Helvetica" w:eastAsia="Times New Roman" w:hAnsi="Helvetica" w:cs="Helvetica"/>
          <w:color w:val="333333"/>
          <w:sz w:val="21"/>
          <w:szCs w:val="21"/>
        </w:rPr>
        <w:t>when</w:t>
      </w:r>
      <w:proofErr w:type="spellEnd"/>
      <w:r w:rsidRPr="00483BFD">
        <w:rPr>
          <w:rFonts w:ascii="Helvetica" w:eastAsia="Times New Roman" w:hAnsi="Helvetica" w:cs="Helvetica"/>
          <w:color w:val="333333"/>
          <w:sz w:val="21"/>
          <w:szCs w:val="21"/>
        </w:rPr>
        <w:t xml:space="preserve"> service invocation happens then invocation is spread across all instances.</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client side load balancing in service discovery </w:t>
      </w:r>
      <w:proofErr w:type="gramStart"/>
      <w:r w:rsidRPr="00483BFD">
        <w:rPr>
          <w:rFonts w:ascii="Helvetica" w:eastAsia="Times New Roman" w:hAnsi="Helvetica" w:cs="Helvetica"/>
          <w:color w:val="333333"/>
          <w:sz w:val="36"/>
          <w:szCs w:val="36"/>
        </w:rPr>
        <w:t>mechanism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When a service consumer wants to consume any </w:t>
      </w:r>
      <w:proofErr w:type="gramStart"/>
      <w:r w:rsidRPr="00483BFD">
        <w:rPr>
          <w:rFonts w:ascii="Helvetica" w:eastAsia="Times New Roman" w:hAnsi="Helvetica" w:cs="Helvetica"/>
          <w:color w:val="333333"/>
          <w:sz w:val="21"/>
          <w:szCs w:val="21"/>
        </w:rPr>
        <w:t>service ,</w:t>
      </w:r>
      <w:proofErr w:type="gramEnd"/>
      <w:r w:rsidRPr="00483BFD">
        <w:rPr>
          <w:rFonts w:ascii="Helvetica" w:eastAsia="Times New Roman" w:hAnsi="Helvetica" w:cs="Helvetica"/>
          <w:color w:val="333333"/>
          <w:sz w:val="21"/>
          <w:szCs w:val="21"/>
        </w:rPr>
        <w:t xml:space="preserve"> he needs service location. To get service location he calls to service discovery and gets all service instances of the service which consumers wants to consume and cache it locally.</w:t>
      </w:r>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Next time again if he calls same service then he gets from local </w:t>
      </w:r>
      <w:proofErr w:type="spellStart"/>
      <w:r w:rsidRPr="00483BFD">
        <w:rPr>
          <w:rFonts w:ascii="Helvetica" w:eastAsia="Times New Roman" w:hAnsi="Helvetica" w:cs="Helvetica"/>
          <w:color w:val="333333"/>
          <w:sz w:val="21"/>
          <w:szCs w:val="21"/>
        </w:rPr>
        <w:t>cache.We</w:t>
      </w:r>
      <w:proofErr w:type="spellEnd"/>
      <w:r w:rsidRPr="00483BFD">
        <w:rPr>
          <w:rFonts w:ascii="Helvetica" w:eastAsia="Times New Roman" w:hAnsi="Helvetica" w:cs="Helvetica"/>
          <w:color w:val="333333"/>
          <w:sz w:val="21"/>
          <w:szCs w:val="21"/>
        </w:rPr>
        <w:t xml:space="preserve"> say load balancing because it uses algorithm so that every instance gets equal chance.</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annotation is required to make a service as Eureka </w:t>
      </w:r>
      <w:proofErr w:type="gramStart"/>
      <w:r w:rsidRPr="00483BFD">
        <w:rPr>
          <w:rFonts w:ascii="Helvetica" w:eastAsia="Times New Roman" w:hAnsi="Helvetica" w:cs="Helvetica"/>
          <w:color w:val="333333"/>
          <w:sz w:val="36"/>
          <w:szCs w:val="36"/>
        </w:rPr>
        <w:t>service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w:t>
      </w:r>
      <w:proofErr w:type="spellStart"/>
      <w:r w:rsidRPr="00483BFD">
        <w:rPr>
          <w:rFonts w:ascii="Helvetica" w:eastAsia="Times New Roman" w:hAnsi="Helvetica" w:cs="Helvetica"/>
          <w:color w:val="333333"/>
          <w:sz w:val="21"/>
          <w:szCs w:val="21"/>
        </w:rPr>
        <w:t>EnableEurekaServer</w:t>
      </w:r>
      <w:proofErr w:type="spellEnd"/>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What is the significance of </w:t>
      </w:r>
      <w:proofErr w:type="spellStart"/>
      <w:r w:rsidRPr="00483BFD">
        <w:rPr>
          <w:rFonts w:ascii="Helvetica" w:eastAsia="Times New Roman" w:hAnsi="Helvetica" w:cs="Helvetica"/>
          <w:b/>
          <w:bCs/>
          <w:color w:val="333333"/>
          <w:sz w:val="36"/>
          <w:szCs w:val="36"/>
        </w:rPr>
        <w:t>eureka.instance.preferIpAddress</w:t>
      </w:r>
      <w:proofErr w:type="spellEnd"/>
      <w:r w:rsidRPr="00483BFD">
        <w:rPr>
          <w:rFonts w:ascii="Helvetica" w:eastAsia="Times New Roman" w:hAnsi="Helvetica" w:cs="Helvetica"/>
          <w:color w:val="333333"/>
          <w:sz w:val="36"/>
          <w:szCs w:val="36"/>
        </w:rPr>
        <w:t xml:space="preserve"> entry at </w:t>
      </w:r>
      <w:proofErr w:type="gramStart"/>
      <w:r w:rsidRPr="00483BFD">
        <w:rPr>
          <w:rFonts w:ascii="Helvetica" w:eastAsia="Times New Roman" w:hAnsi="Helvetica" w:cs="Helvetica"/>
          <w:color w:val="333333"/>
          <w:sz w:val="36"/>
          <w:szCs w:val="36"/>
        </w:rPr>
        <w:t>service 's</w:t>
      </w:r>
      <w:proofErr w:type="gramEnd"/>
      <w:r w:rsidRPr="00483BFD">
        <w:rPr>
          <w:rFonts w:ascii="Helvetica" w:eastAsia="Times New Roman" w:hAnsi="Helvetica" w:cs="Helvetica"/>
          <w:color w:val="333333"/>
          <w:sz w:val="36"/>
          <w:szCs w:val="36"/>
        </w:rPr>
        <w:t xml:space="preserve"> properties file while doing </w:t>
      </w:r>
      <w:proofErr w:type="spellStart"/>
      <w:r w:rsidRPr="00483BFD">
        <w:rPr>
          <w:rFonts w:ascii="Helvetica" w:eastAsia="Times New Roman" w:hAnsi="Helvetica" w:cs="Helvetica"/>
          <w:color w:val="333333"/>
          <w:sz w:val="36"/>
          <w:szCs w:val="36"/>
        </w:rPr>
        <w:t>registery</w:t>
      </w:r>
      <w:proofErr w:type="spellEnd"/>
      <w:r w:rsidRPr="00483BFD">
        <w:rPr>
          <w:rFonts w:ascii="Helvetica" w:eastAsia="Times New Roman" w:hAnsi="Helvetica" w:cs="Helvetica"/>
          <w:color w:val="333333"/>
          <w:sz w:val="36"/>
          <w:szCs w:val="36"/>
        </w:rPr>
        <w:t xml:space="preserve"> at Eureka service ?</w:t>
      </w:r>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By default Eureka assumes that service will be registered as hostname but by making this entry true we can inform to Eureka that service should be registered as IP address.</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Mention few client library by which service consumer can interact with </w:t>
      </w:r>
      <w:proofErr w:type="gramStart"/>
      <w:r w:rsidRPr="00483BFD">
        <w:rPr>
          <w:rFonts w:ascii="Helvetica" w:eastAsia="Times New Roman" w:hAnsi="Helvetica" w:cs="Helvetica"/>
          <w:color w:val="333333"/>
          <w:sz w:val="36"/>
          <w:szCs w:val="36"/>
        </w:rPr>
        <w:t>Ribbon ?</w:t>
      </w:r>
      <w:proofErr w:type="gramEnd"/>
    </w:p>
    <w:p w:rsidR="00483BFD" w:rsidRPr="00483BFD" w:rsidRDefault="00483BFD" w:rsidP="00483BF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Spring Discovery client</w:t>
      </w:r>
    </w:p>
    <w:p w:rsidR="00483BFD" w:rsidRPr="00483BFD" w:rsidRDefault="00483BFD" w:rsidP="00483BF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Ribbon Aware Spring </w:t>
      </w:r>
      <w:proofErr w:type="spellStart"/>
      <w:r w:rsidRPr="00483BFD">
        <w:rPr>
          <w:rFonts w:ascii="Helvetica" w:eastAsia="Times New Roman" w:hAnsi="Helvetica" w:cs="Helvetica"/>
          <w:color w:val="333333"/>
          <w:sz w:val="21"/>
          <w:szCs w:val="21"/>
        </w:rPr>
        <w:t>RestTemplate</w:t>
      </w:r>
      <w:proofErr w:type="spellEnd"/>
    </w:p>
    <w:p w:rsidR="00483BFD" w:rsidRPr="00483BFD" w:rsidRDefault="00483BFD" w:rsidP="00483BFD">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Netflix Feign client</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lastRenderedPageBreak/>
        <w:t xml:space="preserve">Give one example of client library by which service consumer can interact with </w:t>
      </w:r>
      <w:proofErr w:type="gramStart"/>
      <w:r w:rsidRPr="00483BFD">
        <w:rPr>
          <w:rFonts w:ascii="Helvetica" w:eastAsia="Times New Roman" w:hAnsi="Helvetica" w:cs="Helvetica"/>
          <w:color w:val="333333"/>
          <w:sz w:val="36"/>
          <w:szCs w:val="36"/>
        </w:rPr>
        <w:t>Ribbon ?</w:t>
      </w:r>
      <w:proofErr w:type="gramEnd"/>
    </w:p>
    <w:p w:rsidR="00483BFD" w:rsidRPr="00483BFD" w:rsidRDefault="00483BFD" w:rsidP="00483BFD">
      <w:pPr>
        <w:spacing w:after="0" w:line="240" w:lineRule="auto"/>
        <w:rPr>
          <w:rFonts w:ascii="Times New Roman" w:eastAsia="Times New Roman" w:hAnsi="Times New Roman" w:cs="Times New Roman"/>
          <w:sz w:val="24"/>
          <w:szCs w:val="24"/>
        </w:rPr>
      </w:pPr>
      <w:hyperlink r:id="rId9" w:history="1">
        <w:r w:rsidRPr="00483BFD">
          <w:rPr>
            <w:rFonts w:ascii="Helvetica" w:eastAsia="Times New Roman" w:hAnsi="Helvetica" w:cs="Helvetica"/>
            <w:color w:val="337AB7"/>
            <w:sz w:val="30"/>
            <w:szCs w:val="30"/>
            <w:shd w:val="clear" w:color="auto" w:fill="FFFFFF"/>
          </w:rPr>
          <w:t>Netflix Eureka Service Discovery Client</w:t>
        </w:r>
      </w:hyperlink>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the use of client side resiliency </w:t>
      </w:r>
      <w:proofErr w:type="gramStart"/>
      <w:r w:rsidRPr="00483BFD">
        <w:rPr>
          <w:rFonts w:ascii="Helvetica" w:eastAsia="Times New Roman" w:hAnsi="Helvetica" w:cs="Helvetica"/>
          <w:color w:val="333333"/>
          <w:sz w:val="36"/>
          <w:szCs w:val="36"/>
        </w:rPr>
        <w:t>pattern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It protects the client from crashing when remote resource is failing due to poor performance or </w:t>
      </w:r>
      <w:proofErr w:type="spellStart"/>
      <w:r w:rsidRPr="00483BFD">
        <w:rPr>
          <w:rFonts w:ascii="Helvetica" w:eastAsia="Times New Roman" w:hAnsi="Helvetica" w:cs="Helvetica"/>
          <w:color w:val="333333"/>
          <w:sz w:val="21"/>
          <w:szCs w:val="21"/>
        </w:rPr>
        <w:t>error.It</w:t>
      </w:r>
      <w:proofErr w:type="spellEnd"/>
      <w:r w:rsidRPr="00483BFD">
        <w:rPr>
          <w:rFonts w:ascii="Helvetica" w:eastAsia="Times New Roman" w:hAnsi="Helvetica" w:cs="Helvetica"/>
          <w:color w:val="333333"/>
          <w:sz w:val="21"/>
          <w:szCs w:val="21"/>
        </w:rPr>
        <w:t xml:space="preserve"> makes client fail fast.</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Mention few client resiliency </w:t>
      </w:r>
      <w:proofErr w:type="gramStart"/>
      <w:r w:rsidRPr="00483BFD">
        <w:rPr>
          <w:rFonts w:ascii="Helvetica" w:eastAsia="Times New Roman" w:hAnsi="Helvetica" w:cs="Helvetica"/>
          <w:color w:val="333333"/>
          <w:sz w:val="36"/>
          <w:szCs w:val="36"/>
        </w:rPr>
        <w:t>patterns ?</w:t>
      </w:r>
      <w:proofErr w:type="gramEnd"/>
    </w:p>
    <w:p w:rsidR="00483BFD" w:rsidRPr="00483BFD" w:rsidRDefault="00483BFD" w:rsidP="00483BFD">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Fallback</w:t>
      </w:r>
    </w:p>
    <w:p w:rsidR="00483BFD" w:rsidRPr="00483BFD" w:rsidRDefault="00483BFD" w:rsidP="00483BFD">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Bulkhead</w:t>
      </w:r>
    </w:p>
    <w:p w:rsidR="00483BFD" w:rsidRPr="00483BFD" w:rsidRDefault="00483BFD" w:rsidP="00483BFD">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Circuit breakers</w:t>
      </w:r>
    </w:p>
    <w:p w:rsidR="00483BFD" w:rsidRPr="00483BFD" w:rsidRDefault="00483BFD" w:rsidP="00483BFD">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Client-side load balancing</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Client-side load </w:t>
      </w:r>
      <w:proofErr w:type="gramStart"/>
      <w:r w:rsidRPr="00483BFD">
        <w:rPr>
          <w:rFonts w:ascii="Helvetica" w:eastAsia="Times New Roman" w:hAnsi="Helvetica" w:cs="Helvetica"/>
          <w:color w:val="333333"/>
          <w:sz w:val="36"/>
          <w:szCs w:val="36"/>
        </w:rPr>
        <w:t>balancing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Client-side load balancing caches </w:t>
      </w:r>
      <w:proofErr w:type="spellStart"/>
      <w:r w:rsidRPr="00483BFD">
        <w:rPr>
          <w:rFonts w:ascii="Helvetica" w:eastAsia="Times New Roman" w:hAnsi="Helvetica" w:cs="Helvetica"/>
          <w:color w:val="333333"/>
          <w:sz w:val="21"/>
          <w:szCs w:val="21"/>
        </w:rPr>
        <w:t>microservices</w:t>
      </w:r>
      <w:proofErr w:type="spellEnd"/>
      <w:r w:rsidRPr="00483BFD">
        <w:rPr>
          <w:rFonts w:ascii="Helvetica" w:eastAsia="Times New Roman" w:hAnsi="Helvetica" w:cs="Helvetica"/>
          <w:color w:val="333333"/>
          <w:sz w:val="21"/>
          <w:szCs w:val="21"/>
        </w:rPr>
        <w:t xml:space="preserve"> endpoints retrieved from service discovery.</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w:t>
      </w:r>
      <w:proofErr w:type="gramStart"/>
      <w:r w:rsidRPr="00483BFD">
        <w:rPr>
          <w:rFonts w:ascii="Helvetica" w:eastAsia="Times New Roman" w:hAnsi="Helvetica" w:cs="Helvetica"/>
          <w:color w:val="333333"/>
          <w:sz w:val="36"/>
          <w:szCs w:val="36"/>
        </w:rPr>
        <w:t>Fallback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Fallback executes any alternative flow if it exists in case remote </w:t>
      </w:r>
      <w:proofErr w:type="gramStart"/>
      <w:r w:rsidRPr="00483BFD">
        <w:rPr>
          <w:rFonts w:ascii="Helvetica" w:eastAsia="Times New Roman" w:hAnsi="Helvetica" w:cs="Helvetica"/>
          <w:color w:val="333333"/>
          <w:sz w:val="21"/>
          <w:szCs w:val="21"/>
        </w:rPr>
        <w:t>service 's</w:t>
      </w:r>
      <w:proofErr w:type="gramEnd"/>
      <w:r w:rsidRPr="00483BFD">
        <w:rPr>
          <w:rFonts w:ascii="Helvetica" w:eastAsia="Times New Roman" w:hAnsi="Helvetica" w:cs="Helvetica"/>
          <w:color w:val="333333"/>
          <w:sz w:val="21"/>
          <w:szCs w:val="21"/>
        </w:rPr>
        <w:t xml:space="preserve"> call is failing.</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Circuit </w:t>
      </w:r>
      <w:proofErr w:type="gramStart"/>
      <w:r w:rsidRPr="00483BFD">
        <w:rPr>
          <w:rFonts w:ascii="Helvetica" w:eastAsia="Times New Roman" w:hAnsi="Helvetica" w:cs="Helvetica"/>
          <w:color w:val="333333"/>
          <w:sz w:val="36"/>
          <w:szCs w:val="36"/>
        </w:rPr>
        <w:t>breakers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It stops client to call remote service if remote service is repeatedly failing.</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w:t>
      </w:r>
      <w:proofErr w:type="gramStart"/>
      <w:r w:rsidRPr="00483BFD">
        <w:rPr>
          <w:rFonts w:ascii="Helvetica" w:eastAsia="Times New Roman" w:hAnsi="Helvetica" w:cs="Helvetica"/>
          <w:color w:val="333333"/>
          <w:sz w:val="36"/>
          <w:szCs w:val="36"/>
        </w:rPr>
        <w:t>Bulkheads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It segregates different service call on service client so that poor service does not use all resources on client.</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service </w:t>
      </w:r>
      <w:proofErr w:type="gramStart"/>
      <w:r w:rsidRPr="00483BFD">
        <w:rPr>
          <w:rFonts w:ascii="Helvetica" w:eastAsia="Times New Roman" w:hAnsi="Helvetica" w:cs="Helvetica"/>
          <w:color w:val="333333"/>
          <w:sz w:val="36"/>
          <w:szCs w:val="36"/>
        </w:rPr>
        <w:t>gateway ?</w:t>
      </w:r>
      <w:proofErr w:type="gramEnd"/>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 xml:space="preserve">In distributed </w:t>
      </w:r>
      <w:proofErr w:type="spellStart"/>
      <w:r w:rsidRPr="00483BFD">
        <w:rPr>
          <w:rFonts w:ascii="Helvetica" w:eastAsia="Times New Roman" w:hAnsi="Helvetica" w:cs="Helvetica"/>
          <w:color w:val="333333"/>
          <w:sz w:val="21"/>
          <w:szCs w:val="21"/>
        </w:rPr>
        <w:t>microservices</w:t>
      </w:r>
      <w:proofErr w:type="spellEnd"/>
      <w:r w:rsidRPr="00483BFD">
        <w:rPr>
          <w:rFonts w:ascii="Helvetica" w:eastAsia="Times New Roman" w:hAnsi="Helvetica" w:cs="Helvetica"/>
          <w:color w:val="333333"/>
          <w:sz w:val="21"/>
          <w:szCs w:val="21"/>
        </w:rPr>
        <w:t xml:space="preserve"> application , cross cutting concern like logging , security are done through separate independent service and call to other service are routed through this independent </w:t>
      </w:r>
      <w:proofErr w:type="spellStart"/>
      <w:r w:rsidRPr="00483BFD">
        <w:rPr>
          <w:rFonts w:ascii="Helvetica" w:eastAsia="Times New Roman" w:hAnsi="Helvetica" w:cs="Helvetica"/>
          <w:color w:val="333333"/>
          <w:sz w:val="21"/>
          <w:szCs w:val="21"/>
        </w:rPr>
        <w:t>service.This</w:t>
      </w:r>
      <w:proofErr w:type="spellEnd"/>
      <w:r w:rsidRPr="00483BFD">
        <w:rPr>
          <w:rFonts w:ascii="Helvetica" w:eastAsia="Times New Roman" w:hAnsi="Helvetica" w:cs="Helvetica"/>
          <w:color w:val="333333"/>
          <w:sz w:val="21"/>
          <w:szCs w:val="21"/>
        </w:rPr>
        <w:t xml:space="preserve"> service is called service </w:t>
      </w:r>
      <w:proofErr w:type="spellStart"/>
      <w:r w:rsidRPr="00483BFD">
        <w:rPr>
          <w:rFonts w:ascii="Helvetica" w:eastAsia="Times New Roman" w:hAnsi="Helvetica" w:cs="Helvetica"/>
          <w:color w:val="333333"/>
          <w:sz w:val="21"/>
          <w:szCs w:val="21"/>
        </w:rPr>
        <w:t>gateway.It</w:t>
      </w:r>
      <w:proofErr w:type="spellEnd"/>
      <w:r w:rsidRPr="00483BFD">
        <w:rPr>
          <w:rFonts w:ascii="Helvetica" w:eastAsia="Times New Roman" w:hAnsi="Helvetica" w:cs="Helvetica"/>
          <w:color w:val="333333"/>
          <w:sz w:val="21"/>
          <w:szCs w:val="21"/>
        </w:rPr>
        <w:t xml:space="preserve"> acts as an intermediary between the service client and a service being invoked.</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is the use of ignored-services attribute in </w:t>
      </w:r>
      <w:proofErr w:type="spellStart"/>
      <w:r w:rsidRPr="00483BFD">
        <w:rPr>
          <w:rFonts w:ascii="Helvetica" w:eastAsia="Times New Roman" w:hAnsi="Helvetica" w:cs="Helvetica"/>
          <w:color w:val="333333"/>
          <w:sz w:val="36"/>
          <w:szCs w:val="36"/>
        </w:rPr>
        <w:t>zuul</w:t>
      </w:r>
      <w:proofErr w:type="spellEnd"/>
      <w:r w:rsidRPr="00483BFD">
        <w:rPr>
          <w:rFonts w:ascii="Helvetica" w:eastAsia="Times New Roman" w:hAnsi="Helvetica" w:cs="Helvetica"/>
          <w:color w:val="333333"/>
          <w:sz w:val="36"/>
          <w:szCs w:val="36"/>
        </w:rPr>
        <w:t xml:space="preserve"> service gateway?</w:t>
      </w:r>
    </w:p>
    <w:p w:rsidR="00483BFD" w:rsidRPr="00483BFD" w:rsidRDefault="00483BFD" w:rsidP="00483BFD">
      <w:pPr>
        <w:shd w:val="clear" w:color="auto" w:fill="FFFFFF"/>
        <w:spacing w:after="150"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lastRenderedPageBreak/>
        <w:t xml:space="preserve">By default when we do manually route mapping for service registered with Eureka then </w:t>
      </w:r>
      <w:proofErr w:type="spellStart"/>
      <w:r w:rsidRPr="00483BFD">
        <w:rPr>
          <w:rFonts w:ascii="Helvetica" w:eastAsia="Times New Roman" w:hAnsi="Helvetica" w:cs="Helvetica"/>
          <w:color w:val="333333"/>
          <w:sz w:val="21"/>
          <w:szCs w:val="21"/>
        </w:rPr>
        <w:t>zuul</w:t>
      </w:r>
      <w:proofErr w:type="spellEnd"/>
      <w:r w:rsidRPr="00483BFD">
        <w:rPr>
          <w:rFonts w:ascii="Helvetica" w:eastAsia="Times New Roman" w:hAnsi="Helvetica" w:cs="Helvetica"/>
          <w:color w:val="333333"/>
          <w:sz w:val="21"/>
          <w:szCs w:val="21"/>
        </w:rPr>
        <w:t xml:space="preserve"> exposes automatic route mapping as </w:t>
      </w:r>
      <w:proofErr w:type="spellStart"/>
      <w:r w:rsidRPr="00483BFD">
        <w:rPr>
          <w:rFonts w:ascii="Helvetica" w:eastAsia="Times New Roman" w:hAnsi="Helvetica" w:cs="Helvetica"/>
          <w:color w:val="333333"/>
          <w:sz w:val="21"/>
          <w:szCs w:val="21"/>
        </w:rPr>
        <w:t>well.If</w:t>
      </w:r>
      <w:proofErr w:type="spellEnd"/>
      <w:r w:rsidRPr="00483BFD">
        <w:rPr>
          <w:rFonts w:ascii="Helvetica" w:eastAsia="Times New Roman" w:hAnsi="Helvetica" w:cs="Helvetica"/>
          <w:color w:val="333333"/>
          <w:sz w:val="21"/>
          <w:szCs w:val="21"/>
        </w:rPr>
        <w:t xml:space="preserve"> we want to expose only manually route mapping then ignored-services attribute is used and eureka id based routes are excluded.</w:t>
      </w:r>
    </w:p>
    <w:p w:rsidR="00483BFD" w:rsidRPr="00483BFD" w:rsidRDefault="00483BFD" w:rsidP="00483BFD">
      <w:pPr>
        <w:shd w:val="clear" w:color="auto" w:fill="FFFFFF"/>
        <w:spacing w:before="300" w:after="150" w:line="240" w:lineRule="auto"/>
        <w:outlineLvl w:val="2"/>
        <w:rPr>
          <w:rFonts w:ascii="Helvetica" w:eastAsia="Times New Roman" w:hAnsi="Helvetica" w:cs="Helvetica"/>
          <w:color w:val="333333"/>
          <w:sz w:val="36"/>
          <w:szCs w:val="36"/>
        </w:rPr>
      </w:pPr>
      <w:r w:rsidRPr="00483BFD">
        <w:rPr>
          <w:rFonts w:ascii="Helvetica" w:eastAsia="Times New Roman" w:hAnsi="Helvetica" w:cs="Helvetica"/>
          <w:color w:val="333333"/>
          <w:sz w:val="36"/>
          <w:szCs w:val="36"/>
        </w:rPr>
        <w:t xml:space="preserve">What type of filters are supported by </w:t>
      </w:r>
      <w:proofErr w:type="spellStart"/>
      <w:proofErr w:type="gramStart"/>
      <w:r w:rsidRPr="00483BFD">
        <w:rPr>
          <w:rFonts w:ascii="Helvetica" w:eastAsia="Times New Roman" w:hAnsi="Helvetica" w:cs="Helvetica"/>
          <w:color w:val="333333"/>
          <w:sz w:val="36"/>
          <w:szCs w:val="36"/>
        </w:rPr>
        <w:t>Zuul</w:t>
      </w:r>
      <w:proofErr w:type="spellEnd"/>
      <w:r w:rsidRPr="00483BFD">
        <w:rPr>
          <w:rFonts w:ascii="Helvetica" w:eastAsia="Times New Roman" w:hAnsi="Helvetica" w:cs="Helvetica"/>
          <w:color w:val="333333"/>
          <w:sz w:val="36"/>
          <w:szCs w:val="36"/>
        </w:rPr>
        <w:t xml:space="preserve"> ?</w:t>
      </w:r>
      <w:proofErr w:type="gramEnd"/>
    </w:p>
    <w:p w:rsidR="00483BFD" w:rsidRPr="00483BFD" w:rsidRDefault="00483BFD" w:rsidP="00483BFD">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Pre filters</w:t>
      </w:r>
    </w:p>
    <w:p w:rsidR="00483BFD" w:rsidRPr="00483BFD" w:rsidRDefault="00483BFD" w:rsidP="00483BFD">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Post filters</w:t>
      </w:r>
    </w:p>
    <w:p w:rsidR="00483BFD" w:rsidRPr="00483BFD" w:rsidRDefault="00483BFD" w:rsidP="00483BFD">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483BFD">
        <w:rPr>
          <w:rFonts w:ascii="Helvetica" w:eastAsia="Times New Roman" w:hAnsi="Helvetica" w:cs="Helvetica"/>
          <w:color w:val="333333"/>
          <w:sz w:val="21"/>
          <w:szCs w:val="21"/>
        </w:rPr>
        <w:t>Route filters</w:t>
      </w:r>
    </w:p>
    <w:p w:rsidR="00483BFD" w:rsidRDefault="00483BFD" w:rsidP="00483BFD"/>
    <w:sectPr w:rsidR="00483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0E53"/>
    <w:multiLevelType w:val="multilevel"/>
    <w:tmpl w:val="80C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95B6E"/>
    <w:multiLevelType w:val="multilevel"/>
    <w:tmpl w:val="A70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02186"/>
    <w:multiLevelType w:val="multilevel"/>
    <w:tmpl w:val="AF6C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12461C"/>
    <w:multiLevelType w:val="multilevel"/>
    <w:tmpl w:val="ACA6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D6C36"/>
    <w:multiLevelType w:val="multilevel"/>
    <w:tmpl w:val="3A18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35DBD"/>
    <w:multiLevelType w:val="multilevel"/>
    <w:tmpl w:val="DE6E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F922D5"/>
    <w:multiLevelType w:val="multilevel"/>
    <w:tmpl w:val="0608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4571BB"/>
    <w:multiLevelType w:val="multilevel"/>
    <w:tmpl w:val="BA24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7071B0"/>
    <w:multiLevelType w:val="multilevel"/>
    <w:tmpl w:val="9C1C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39288B"/>
    <w:multiLevelType w:val="multilevel"/>
    <w:tmpl w:val="2C6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1"/>
  </w:num>
  <w:num w:numId="4">
    <w:abstractNumId w:val="2"/>
  </w:num>
  <w:num w:numId="5">
    <w:abstractNumId w:val="6"/>
  </w:num>
  <w:num w:numId="6">
    <w:abstractNumId w:val="0"/>
  </w:num>
  <w:num w:numId="7">
    <w:abstractNumId w:val="8"/>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8E6"/>
    <w:rsid w:val="003C609E"/>
    <w:rsid w:val="003E53A1"/>
    <w:rsid w:val="00483BFD"/>
    <w:rsid w:val="004C7808"/>
    <w:rsid w:val="006558E6"/>
    <w:rsid w:val="00F129B9"/>
    <w:rsid w:val="00F7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3B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3BFD"/>
    <w:rPr>
      <w:color w:val="0000FF"/>
      <w:u w:val="single"/>
    </w:rPr>
  </w:style>
  <w:style w:type="paragraph" w:styleId="NormalWeb">
    <w:name w:val="Normal (Web)"/>
    <w:basedOn w:val="Normal"/>
    <w:uiPriority w:val="99"/>
    <w:semiHidden/>
    <w:unhideWhenUsed/>
    <w:rsid w:val="00483B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3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B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83BFD"/>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3B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3BFD"/>
    <w:rPr>
      <w:color w:val="0000FF"/>
      <w:u w:val="single"/>
    </w:rPr>
  </w:style>
  <w:style w:type="paragraph" w:styleId="NormalWeb">
    <w:name w:val="Normal (Web)"/>
    <w:basedOn w:val="Normal"/>
    <w:uiPriority w:val="99"/>
    <w:semiHidden/>
    <w:unhideWhenUsed/>
    <w:rsid w:val="00483B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3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B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83BF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672992">
      <w:bodyDiv w:val="1"/>
      <w:marLeft w:val="0"/>
      <w:marRight w:val="0"/>
      <w:marTop w:val="0"/>
      <w:marBottom w:val="0"/>
      <w:divBdr>
        <w:top w:val="none" w:sz="0" w:space="0" w:color="auto"/>
        <w:left w:val="none" w:sz="0" w:space="0" w:color="auto"/>
        <w:bottom w:val="none" w:sz="0" w:space="0" w:color="auto"/>
        <w:right w:val="none" w:sz="0" w:space="0" w:color="auto"/>
      </w:divBdr>
    </w:div>
    <w:div w:id="185803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parationforinterview.com/preparationforinterview/spring-cloud-config-encryption" TargetMode="External"/><Relationship Id="rId3" Type="http://schemas.microsoft.com/office/2007/relationships/stylesWithEffects" Target="stylesWithEffects.xml"/><Relationship Id="rId7" Type="http://schemas.openxmlformats.org/officeDocument/2006/relationships/hyperlink" Target="http://preparationforinterview.com/preparationforinterview/spring-cloud-con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inuse.com/spring/springclou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eparationforinterview.com/preparationforinterview/microservice-registration-service-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AmarjitKharga</dc:creator>
  <cp:lastModifiedBy>AmarjitKharga</cp:lastModifiedBy>
  <cp:revision>4</cp:revision>
  <dcterms:created xsi:type="dcterms:W3CDTF">2019-01-19T10:47:00Z</dcterms:created>
  <dcterms:modified xsi:type="dcterms:W3CDTF">2019-01-19T15:26:00Z</dcterms:modified>
</cp:coreProperties>
</file>