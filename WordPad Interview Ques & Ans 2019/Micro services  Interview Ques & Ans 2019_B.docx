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B1F" w:rsidRDefault="00841B1F" w:rsidP="00841B1F">
      <w:r>
        <w:t xml:space="preserve">*********************Micro </w:t>
      </w:r>
      <w:proofErr w:type="gramStart"/>
      <w:r>
        <w:t>services  Interview</w:t>
      </w:r>
      <w:proofErr w:type="gramEnd"/>
      <w:r>
        <w:t xml:space="preserve"> Question***************************</w:t>
      </w:r>
    </w:p>
    <w:p w:rsidR="00070C0E" w:rsidRPr="00070C0E" w:rsidRDefault="00070C0E" w:rsidP="00070C0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070C0E">
        <w:rPr>
          <w:rFonts w:ascii="Roboto" w:eastAsia="Times New Roman" w:hAnsi="Roboto" w:cs="Times New Roman"/>
          <w:b/>
          <w:bCs/>
          <w:color w:val="000000"/>
          <w:sz w:val="24"/>
          <w:szCs w:val="24"/>
        </w:rPr>
        <w:t xml:space="preserve">Question 1. What Are </w:t>
      </w:r>
      <w:proofErr w:type="spellStart"/>
      <w:r w:rsidRPr="00070C0E">
        <w:rPr>
          <w:rFonts w:ascii="Roboto" w:eastAsia="Times New Roman" w:hAnsi="Roboto" w:cs="Times New Roman"/>
          <w:b/>
          <w:bCs/>
          <w:color w:val="000000"/>
          <w:sz w:val="24"/>
          <w:szCs w:val="24"/>
        </w:rPr>
        <w:t>Microservices</w:t>
      </w:r>
      <w:proofErr w:type="spellEnd"/>
      <w:r w:rsidRPr="00070C0E">
        <w:rPr>
          <w:rFonts w:ascii="Roboto" w:eastAsia="Times New Roman" w:hAnsi="Roboto" w:cs="Times New Roman"/>
          <w:b/>
          <w:bCs/>
          <w:color w:val="000000"/>
          <w:sz w:val="24"/>
          <w:szCs w:val="24"/>
        </w:rPr>
        <w:t>?</w:t>
      </w:r>
    </w:p>
    <w:p w:rsidR="00070C0E" w:rsidRPr="00070C0E" w:rsidRDefault="00070C0E" w:rsidP="00070C0E">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70C0E">
        <w:rPr>
          <w:rFonts w:ascii="Roboto" w:eastAsia="Times New Roman" w:hAnsi="Roboto" w:cs="Times New Roman"/>
          <w:b/>
          <w:bCs/>
          <w:color w:val="2DA506"/>
          <w:sz w:val="24"/>
          <w:szCs w:val="24"/>
        </w:rPr>
        <w:t>Answer :</w:t>
      </w:r>
      <w:proofErr w:type="gramEnd"/>
    </w:p>
    <w:p w:rsidR="00070C0E" w:rsidRPr="00070C0E" w:rsidRDefault="00070C0E" w:rsidP="00070C0E">
      <w:pPr>
        <w:shd w:val="clear" w:color="auto" w:fill="FFFFFF"/>
        <w:spacing w:after="0" w:line="240" w:lineRule="auto"/>
        <w:ind w:left="150" w:right="150"/>
        <w:rPr>
          <w:rFonts w:ascii="Roboto" w:eastAsia="Times New Roman" w:hAnsi="Roboto" w:cs="Times New Roman"/>
          <w:color w:val="000000"/>
          <w:sz w:val="24"/>
          <w:szCs w:val="24"/>
        </w:rPr>
      </w:pPr>
      <w:proofErr w:type="spellStart"/>
      <w:r w:rsidRPr="00070C0E">
        <w:rPr>
          <w:rFonts w:ascii="Times New Roman" w:eastAsia="Times New Roman" w:hAnsi="Times New Roman" w:cs="Times New Roman"/>
          <w:color w:val="333333"/>
          <w:sz w:val="24"/>
          <w:szCs w:val="24"/>
        </w:rPr>
        <w:t>Microservices</w:t>
      </w:r>
      <w:proofErr w:type="spellEnd"/>
      <w:r w:rsidRPr="00070C0E">
        <w:rPr>
          <w:rFonts w:ascii="Times New Roman" w:eastAsia="Times New Roman" w:hAnsi="Times New Roman" w:cs="Times New Roman"/>
          <w:color w:val="333333"/>
          <w:sz w:val="24"/>
          <w:szCs w:val="24"/>
        </w:rPr>
        <w:t xml:space="preserve"> is a variant of the service-oriented architecture (SOA) architectural style that structures an application as a collection of loosely coupled services. In </w:t>
      </w:r>
      <w:proofErr w:type="gramStart"/>
      <w:r w:rsidRPr="00070C0E">
        <w:rPr>
          <w:rFonts w:ascii="Times New Roman" w:eastAsia="Times New Roman" w:hAnsi="Times New Roman" w:cs="Times New Roman"/>
          <w:color w:val="333333"/>
          <w:sz w:val="24"/>
          <w:szCs w:val="24"/>
        </w:rPr>
        <w:t xml:space="preserve">a </w:t>
      </w:r>
      <w:proofErr w:type="spellStart"/>
      <w:r w:rsidRPr="00070C0E">
        <w:rPr>
          <w:rFonts w:ascii="Times New Roman" w:eastAsia="Times New Roman" w:hAnsi="Times New Roman" w:cs="Times New Roman"/>
          <w:color w:val="333333"/>
          <w:sz w:val="24"/>
          <w:szCs w:val="24"/>
        </w:rPr>
        <w:t>microservices</w:t>
      </w:r>
      <w:proofErr w:type="spellEnd"/>
      <w:proofErr w:type="gramEnd"/>
      <w:r w:rsidRPr="00070C0E">
        <w:rPr>
          <w:rFonts w:ascii="Times New Roman" w:eastAsia="Times New Roman" w:hAnsi="Times New Roman" w:cs="Times New Roman"/>
          <w:color w:val="333333"/>
          <w:sz w:val="24"/>
          <w:szCs w:val="24"/>
        </w:rPr>
        <w:t xml:space="preserve"> architecture, services should be fine-grained and the protocols should be lightweight. The benefit of decomposing an application into different smaller services is that it improves modularity and makes the application easier to understand, develop and test. It also parallelism development by enabling small autonomous teams to develop, deploy and scale their respective services independently. It also allows the architecture of an individual service to emerge through continuous refactoring. </w:t>
      </w:r>
      <w:proofErr w:type="spellStart"/>
      <w:r w:rsidRPr="00070C0E">
        <w:rPr>
          <w:rFonts w:ascii="Times New Roman" w:eastAsia="Times New Roman" w:hAnsi="Times New Roman" w:cs="Times New Roman"/>
          <w:color w:val="333333"/>
          <w:sz w:val="24"/>
          <w:szCs w:val="24"/>
        </w:rPr>
        <w:t>Microservices</w:t>
      </w:r>
      <w:proofErr w:type="spellEnd"/>
      <w:r w:rsidRPr="00070C0E">
        <w:rPr>
          <w:rFonts w:ascii="Times New Roman" w:eastAsia="Times New Roman" w:hAnsi="Times New Roman" w:cs="Times New Roman"/>
          <w:color w:val="333333"/>
          <w:sz w:val="24"/>
          <w:szCs w:val="24"/>
        </w:rPr>
        <w:t>-based architectures enable continuous delivery and deployment.</w:t>
      </w:r>
    </w:p>
    <w:p w:rsidR="00070C0E" w:rsidRPr="00070C0E" w:rsidRDefault="00070C0E" w:rsidP="00070C0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070C0E">
        <w:rPr>
          <w:rFonts w:ascii="Roboto" w:eastAsia="Times New Roman" w:hAnsi="Roboto" w:cs="Times New Roman"/>
          <w:b/>
          <w:bCs/>
          <w:color w:val="000000"/>
          <w:sz w:val="24"/>
          <w:szCs w:val="24"/>
        </w:rPr>
        <w:t>Question 2. What Is Spring Cloud?</w:t>
      </w:r>
    </w:p>
    <w:p w:rsidR="00070C0E" w:rsidRPr="00070C0E" w:rsidRDefault="00070C0E" w:rsidP="00070C0E">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70C0E">
        <w:rPr>
          <w:rFonts w:ascii="Roboto" w:eastAsia="Times New Roman" w:hAnsi="Roboto" w:cs="Times New Roman"/>
          <w:b/>
          <w:bCs/>
          <w:color w:val="2DA506"/>
          <w:sz w:val="24"/>
          <w:szCs w:val="24"/>
        </w:rPr>
        <w:t>Answer :</w:t>
      </w:r>
      <w:proofErr w:type="gramEnd"/>
    </w:p>
    <w:p w:rsidR="00070C0E" w:rsidRPr="00070C0E" w:rsidRDefault="00070C0E" w:rsidP="00070C0E">
      <w:pPr>
        <w:shd w:val="clear" w:color="auto" w:fill="FFFFFF"/>
        <w:spacing w:after="0" w:line="240" w:lineRule="auto"/>
        <w:ind w:left="150" w:right="150"/>
        <w:jc w:val="both"/>
        <w:rPr>
          <w:rFonts w:ascii="Roboto" w:eastAsia="Times New Roman" w:hAnsi="Roboto" w:cs="Times New Roman"/>
          <w:color w:val="000000"/>
          <w:sz w:val="24"/>
          <w:szCs w:val="24"/>
        </w:rPr>
      </w:pPr>
      <w:r w:rsidRPr="00070C0E">
        <w:rPr>
          <w:rFonts w:ascii="Times New Roman" w:eastAsia="Times New Roman" w:hAnsi="Times New Roman" w:cs="Times New Roman"/>
          <w:color w:val="333333"/>
          <w:sz w:val="24"/>
          <w:szCs w:val="24"/>
          <w:shd w:val="clear" w:color="auto" w:fill="FFFFFF"/>
        </w:rPr>
        <w:t xml:space="preserve">Spring Cloud Stream App Starters are Spring Boot based Spring Integration applications that provide integration with external systems. </w:t>
      </w:r>
      <w:proofErr w:type="gramStart"/>
      <w:r w:rsidRPr="00070C0E">
        <w:rPr>
          <w:rFonts w:ascii="Times New Roman" w:eastAsia="Times New Roman" w:hAnsi="Times New Roman" w:cs="Times New Roman"/>
          <w:color w:val="333333"/>
          <w:sz w:val="24"/>
          <w:szCs w:val="24"/>
          <w:shd w:val="clear" w:color="auto" w:fill="FFFFFF"/>
        </w:rPr>
        <w:t>Spring Cloud Task.</w:t>
      </w:r>
      <w:proofErr w:type="gramEnd"/>
      <w:r w:rsidRPr="00070C0E">
        <w:rPr>
          <w:rFonts w:ascii="Times New Roman" w:eastAsia="Times New Roman" w:hAnsi="Times New Roman" w:cs="Times New Roman"/>
          <w:color w:val="333333"/>
          <w:sz w:val="24"/>
          <w:szCs w:val="24"/>
          <w:shd w:val="clear" w:color="auto" w:fill="FFFFFF"/>
        </w:rPr>
        <w:t xml:space="preserve"> </w:t>
      </w:r>
      <w:proofErr w:type="gramStart"/>
      <w:r w:rsidRPr="00070C0E">
        <w:rPr>
          <w:rFonts w:ascii="Times New Roman" w:eastAsia="Times New Roman" w:hAnsi="Times New Roman" w:cs="Times New Roman"/>
          <w:color w:val="333333"/>
          <w:sz w:val="24"/>
          <w:szCs w:val="24"/>
          <w:shd w:val="clear" w:color="auto" w:fill="FFFFFF"/>
        </w:rPr>
        <w:t xml:space="preserve">A short-lived </w:t>
      </w:r>
      <w:proofErr w:type="spellStart"/>
      <w:r w:rsidRPr="00070C0E">
        <w:rPr>
          <w:rFonts w:ascii="Times New Roman" w:eastAsia="Times New Roman" w:hAnsi="Times New Roman" w:cs="Times New Roman"/>
          <w:color w:val="333333"/>
          <w:sz w:val="24"/>
          <w:szCs w:val="24"/>
          <w:shd w:val="clear" w:color="auto" w:fill="FFFFFF"/>
        </w:rPr>
        <w:t>microservices</w:t>
      </w:r>
      <w:proofErr w:type="spellEnd"/>
      <w:r w:rsidRPr="00070C0E">
        <w:rPr>
          <w:rFonts w:ascii="Times New Roman" w:eastAsia="Times New Roman" w:hAnsi="Times New Roman" w:cs="Times New Roman"/>
          <w:color w:val="333333"/>
          <w:sz w:val="24"/>
          <w:szCs w:val="24"/>
          <w:shd w:val="clear" w:color="auto" w:fill="FFFFFF"/>
        </w:rPr>
        <w:t xml:space="preserve"> framework to quickly build applications that perform finite amounts of data processing.</w:t>
      </w:r>
      <w:proofErr w:type="gramEnd"/>
    </w:p>
    <w:p w:rsidR="00070C0E" w:rsidRPr="00070C0E" w:rsidRDefault="00070C0E" w:rsidP="00070C0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070C0E">
        <w:rPr>
          <w:rFonts w:ascii="Roboto" w:eastAsia="Times New Roman" w:hAnsi="Roboto" w:cs="Times New Roman"/>
          <w:b/>
          <w:bCs/>
          <w:color w:val="000000"/>
          <w:sz w:val="24"/>
          <w:szCs w:val="24"/>
        </w:rPr>
        <w:t>Question 3. What Are The Advantages Of Using Spring Cloud?</w:t>
      </w:r>
    </w:p>
    <w:p w:rsidR="00070C0E" w:rsidRPr="00070C0E" w:rsidRDefault="00070C0E" w:rsidP="00070C0E">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70C0E">
        <w:rPr>
          <w:rFonts w:ascii="Roboto" w:eastAsia="Times New Roman" w:hAnsi="Roboto" w:cs="Times New Roman"/>
          <w:b/>
          <w:bCs/>
          <w:color w:val="2DA506"/>
          <w:sz w:val="24"/>
          <w:szCs w:val="24"/>
        </w:rPr>
        <w:t>Answer :</w:t>
      </w:r>
      <w:proofErr w:type="gramEnd"/>
    </w:p>
    <w:p w:rsidR="00070C0E" w:rsidRPr="00070C0E" w:rsidRDefault="00070C0E" w:rsidP="00070C0E">
      <w:pPr>
        <w:shd w:val="clear" w:color="auto" w:fill="FFFFFF"/>
        <w:spacing w:after="0" w:line="240" w:lineRule="auto"/>
        <w:ind w:left="150" w:right="150"/>
        <w:jc w:val="both"/>
        <w:rPr>
          <w:rFonts w:ascii="Roboto" w:eastAsia="Times New Roman" w:hAnsi="Roboto" w:cs="Times New Roman"/>
          <w:color w:val="000000"/>
          <w:sz w:val="24"/>
          <w:szCs w:val="24"/>
        </w:rPr>
      </w:pPr>
      <w:r w:rsidRPr="00070C0E">
        <w:rPr>
          <w:rFonts w:ascii="Times New Roman" w:eastAsia="Times New Roman" w:hAnsi="Times New Roman" w:cs="Times New Roman"/>
          <w:color w:val="333333"/>
          <w:sz w:val="24"/>
          <w:szCs w:val="24"/>
          <w:shd w:val="clear" w:color="auto" w:fill="FFFFFF"/>
        </w:rPr>
        <w:t xml:space="preserve">When developing distributed </w:t>
      </w:r>
      <w:proofErr w:type="spellStart"/>
      <w:r w:rsidRPr="00070C0E">
        <w:rPr>
          <w:rFonts w:ascii="Times New Roman" w:eastAsia="Times New Roman" w:hAnsi="Times New Roman" w:cs="Times New Roman"/>
          <w:color w:val="333333"/>
          <w:sz w:val="24"/>
          <w:szCs w:val="24"/>
          <w:shd w:val="clear" w:color="auto" w:fill="FFFFFF"/>
        </w:rPr>
        <w:t>microservices</w:t>
      </w:r>
      <w:proofErr w:type="spellEnd"/>
      <w:r w:rsidRPr="00070C0E">
        <w:rPr>
          <w:rFonts w:ascii="Times New Roman" w:eastAsia="Times New Roman" w:hAnsi="Times New Roman" w:cs="Times New Roman"/>
          <w:color w:val="333333"/>
          <w:sz w:val="24"/>
          <w:szCs w:val="24"/>
          <w:shd w:val="clear" w:color="auto" w:fill="FFFFFF"/>
        </w:rPr>
        <w:t xml:space="preserve"> with Spring Boot we face the following issues-</w:t>
      </w:r>
    </w:p>
    <w:p w:rsidR="00070C0E" w:rsidRPr="00070C0E" w:rsidRDefault="00070C0E" w:rsidP="00070C0E">
      <w:pPr>
        <w:numPr>
          <w:ilvl w:val="1"/>
          <w:numId w:val="1"/>
        </w:numPr>
        <w:shd w:val="clear" w:color="auto" w:fill="FFFFFF"/>
        <w:spacing w:after="0" w:line="240" w:lineRule="auto"/>
        <w:ind w:left="1140" w:right="150"/>
        <w:jc w:val="both"/>
        <w:rPr>
          <w:rFonts w:ascii="Roboto" w:eastAsia="Times New Roman" w:hAnsi="Roboto" w:cs="Times New Roman"/>
          <w:color w:val="333333"/>
          <w:sz w:val="24"/>
          <w:szCs w:val="24"/>
        </w:rPr>
      </w:pPr>
      <w:r w:rsidRPr="00070C0E">
        <w:rPr>
          <w:rFonts w:ascii="Times New Roman" w:eastAsia="Times New Roman" w:hAnsi="Times New Roman" w:cs="Times New Roman"/>
          <w:b/>
          <w:bCs/>
          <w:color w:val="333333"/>
          <w:sz w:val="24"/>
          <w:szCs w:val="24"/>
        </w:rPr>
        <w:t>Complexity associated with distributed systems-</w:t>
      </w:r>
      <w:r w:rsidRPr="00070C0E">
        <w:rPr>
          <w:rFonts w:ascii="Roboto" w:eastAsia="Times New Roman" w:hAnsi="Roboto" w:cs="Times New Roman"/>
          <w:color w:val="333333"/>
          <w:sz w:val="24"/>
          <w:szCs w:val="24"/>
        </w:rPr>
        <w:br/>
      </w:r>
      <w:r w:rsidRPr="00070C0E">
        <w:rPr>
          <w:rFonts w:ascii="Times New Roman" w:eastAsia="Times New Roman" w:hAnsi="Times New Roman" w:cs="Times New Roman"/>
          <w:color w:val="333333"/>
          <w:sz w:val="24"/>
          <w:szCs w:val="24"/>
        </w:rPr>
        <w:t>This overhead includes network issues, Latency overhead, Bandwidth issues, security issues.</w:t>
      </w:r>
    </w:p>
    <w:p w:rsidR="00070C0E" w:rsidRPr="00070C0E" w:rsidRDefault="00070C0E" w:rsidP="00070C0E">
      <w:pPr>
        <w:numPr>
          <w:ilvl w:val="1"/>
          <w:numId w:val="1"/>
        </w:numPr>
        <w:shd w:val="clear" w:color="auto" w:fill="FFFFFF"/>
        <w:spacing w:after="0" w:line="240" w:lineRule="auto"/>
        <w:ind w:left="1140" w:right="150"/>
        <w:jc w:val="both"/>
        <w:rPr>
          <w:rFonts w:ascii="Roboto" w:eastAsia="Times New Roman" w:hAnsi="Roboto" w:cs="Times New Roman"/>
          <w:color w:val="333333"/>
          <w:sz w:val="24"/>
          <w:szCs w:val="24"/>
        </w:rPr>
      </w:pPr>
      <w:r w:rsidRPr="00070C0E">
        <w:rPr>
          <w:rFonts w:ascii="Times New Roman" w:eastAsia="Times New Roman" w:hAnsi="Times New Roman" w:cs="Times New Roman"/>
          <w:b/>
          <w:bCs/>
          <w:color w:val="333333"/>
          <w:sz w:val="24"/>
          <w:szCs w:val="24"/>
        </w:rPr>
        <w:t>Service Discovery-</w:t>
      </w:r>
      <w:r w:rsidRPr="00070C0E">
        <w:rPr>
          <w:rFonts w:ascii="Roboto" w:eastAsia="Times New Roman" w:hAnsi="Roboto" w:cs="Times New Roman"/>
          <w:color w:val="333333"/>
          <w:sz w:val="24"/>
          <w:szCs w:val="24"/>
        </w:rPr>
        <w:br/>
      </w:r>
      <w:r w:rsidRPr="00070C0E">
        <w:rPr>
          <w:rFonts w:ascii="Times New Roman" w:eastAsia="Times New Roman" w:hAnsi="Times New Roman" w:cs="Times New Roman"/>
          <w:color w:val="333333"/>
          <w:sz w:val="24"/>
          <w:szCs w:val="24"/>
        </w:rPr>
        <w:t xml:space="preserve">Service discovery tools manage how processes and services in a cluster can find and talk to one another. It involves a directory of services, registering services in that directory, and then being able to </w:t>
      </w:r>
      <w:proofErr w:type="spellStart"/>
      <w:r w:rsidRPr="00070C0E">
        <w:rPr>
          <w:rFonts w:ascii="Times New Roman" w:eastAsia="Times New Roman" w:hAnsi="Times New Roman" w:cs="Times New Roman"/>
          <w:color w:val="333333"/>
          <w:sz w:val="24"/>
          <w:szCs w:val="24"/>
        </w:rPr>
        <w:t>lookup</w:t>
      </w:r>
      <w:proofErr w:type="spellEnd"/>
      <w:r w:rsidRPr="00070C0E">
        <w:rPr>
          <w:rFonts w:ascii="Times New Roman" w:eastAsia="Times New Roman" w:hAnsi="Times New Roman" w:cs="Times New Roman"/>
          <w:color w:val="333333"/>
          <w:sz w:val="24"/>
          <w:szCs w:val="24"/>
        </w:rPr>
        <w:t xml:space="preserve"> and </w:t>
      </w:r>
      <w:proofErr w:type="gramStart"/>
      <w:r w:rsidRPr="00070C0E">
        <w:rPr>
          <w:rFonts w:ascii="Times New Roman" w:eastAsia="Times New Roman" w:hAnsi="Times New Roman" w:cs="Times New Roman"/>
          <w:color w:val="333333"/>
          <w:sz w:val="24"/>
          <w:szCs w:val="24"/>
        </w:rPr>
        <w:t>connect</w:t>
      </w:r>
      <w:proofErr w:type="gramEnd"/>
      <w:r w:rsidRPr="00070C0E">
        <w:rPr>
          <w:rFonts w:ascii="Times New Roman" w:eastAsia="Times New Roman" w:hAnsi="Times New Roman" w:cs="Times New Roman"/>
          <w:color w:val="333333"/>
          <w:sz w:val="24"/>
          <w:szCs w:val="24"/>
        </w:rPr>
        <w:t xml:space="preserve"> to services in that directory.</w:t>
      </w:r>
    </w:p>
    <w:p w:rsidR="00070C0E" w:rsidRPr="00070C0E" w:rsidRDefault="00070C0E" w:rsidP="00070C0E">
      <w:pPr>
        <w:numPr>
          <w:ilvl w:val="1"/>
          <w:numId w:val="1"/>
        </w:numPr>
        <w:shd w:val="clear" w:color="auto" w:fill="FFFFFF"/>
        <w:spacing w:after="0" w:line="240" w:lineRule="auto"/>
        <w:ind w:left="1140" w:right="150"/>
        <w:jc w:val="both"/>
        <w:rPr>
          <w:rFonts w:ascii="Roboto" w:eastAsia="Times New Roman" w:hAnsi="Roboto" w:cs="Times New Roman"/>
          <w:color w:val="333333"/>
          <w:sz w:val="24"/>
          <w:szCs w:val="24"/>
        </w:rPr>
      </w:pPr>
      <w:r w:rsidRPr="00070C0E">
        <w:rPr>
          <w:rFonts w:ascii="Times New Roman" w:eastAsia="Times New Roman" w:hAnsi="Times New Roman" w:cs="Times New Roman"/>
          <w:b/>
          <w:bCs/>
          <w:color w:val="333333"/>
          <w:sz w:val="24"/>
          <w:szCs w:val="24"/>
        </w:rPr>
        <w:t>Redundancy-</w:t>
      </w:r>
      <w:r w:rsidRPr="00070C0E">
        <w:rPr>
          <w:rFonts w:ascii="Roboto" w:eastAsia="Times New Roman" w:hAnsi="Roboto" w:cs="Times New Roman"/>
          <w:color w:val="333333"/>
          <w:sz w:val="24"/>
          <w:szCs w:val="24"/>
        </w:rPr>
        <w:br/>
      </w:r>
      <w:r w:rsidRPr="00070C0E">
        <w:rPr>
          <w:rFonts w:ascii="Times New Roman" w:eastAsia="Times New Roman" w:hAnsi="Times New Roman" w:cs="Times New Roman"/>
          <w:color w:val="333333"/>
          <w:sz w:val="24"/>
          <w:szCs w:val="24"/>
        </w:rPr>
        <w:t>Redundancy issues in distributed systems.</w:t>
      </w:r>
    </w:p>
    <w:p w:rsidR="00070C0E" w:rsidRPr="00070C0E" w:rsidRDefault="00070C0E" w:rsidP="00070C0E">
      <w:pPr>
        <w:numPr>
          <w:ilvl w:val="1"/>
          <w:numId w:val="1"/>
        </w:numPr>
        <w:shd w:val="clear" w:color="auto" w:fill="FFFFFF"/>
        <w:spacing w:after="0" w:line="240" w:lineRule="auto"/>
        <w:ind w:left="1140" w:right="150"/>
        <w:jc w:val="both"/>
        <w:rPr>
          <w:rFonts w:ascii="Roboto" w:eastAsia="Times New Roman" w:hAnsi="Roboto" w:cs="Times New Roman"/>
          <w:color w:val="333333"/>
          <w:sz w:val="24"/>
          <w:szCs w:val="24"/>
        </w:rPr>
      </w:pPr>
      <w:proofErr w:type="spellStart"/>
      <w:r w:rsidRPr="00070C0E">
        <w:rPr>
          <w:rFonts w:ascii="Times New Roman" w:eastAsia="Times New Roman" w:hAnsi="Times New Roman" w:cs="Times New Roman"/>
          <w:b/>
          <w:bCs/>
          <w:color w:val="333333"/>
          <w:sz w:val="24"/>
          <w:szCs w:val="24"/>
        </w:rPr>
        <w:t>Loadbalancing</w:t>
      </w:r>
      <w:proofErr w:type="spellEnd"/>
      <w:r w:rsidRPr="00070C0E">
        <w:rPr>
          <w:rFonts w:ascii="Times New Roman" w:eastAsia="Times New Roman" w:hAnsi="Times New Roman" w:cs="Times New Roman"/>
          <w:b/>
          <w:bCs/>
          <w:color w:val="333333"/>
          <w:sz w:val="24"/>
          <w:szCs w:val="24"/>
        </w:rPr>
        <w:t>-</w:t>
      </w:r>
      <w:r w:rsidRPr="00070C0E">
        <w:rPr>
          <w:rFonts w:ascii="Roboto" w:eastAsia="Times New Roman" w:hAnsi="Roboto" w:cs="Times New Roman"/>
          <w:color w:val="333333"/>
          <w:sz w:val="24"/>
          <w:szCs w:val="24"/>
        </w:rPr>
        <w:br/>
      </w:r>
      <w:r w:rsidRPr="00070C0E">
        <w:rPr>
          <w:rFonts w:ascii="Times New Roman" w:eastAsia="Times New Roman" w:hAnsi="Times New Roman" w:cs="Times New Roman"/>
          <w:color w:val="333333"/>
          <w:sz w:val="24"/>
          <w:szCs w:val="24"/>
        </w:rPr>
        <w:t>Load balancing improves the distribution of workloads across multiple computing resources, such as computers, a computer cluster, network links, central processing units, or disk drives.</w:t>
      </w:r>
    </w:p>
    <w:p w:rsidR="00070C0E" w:rsidRPr="00070C0E" w:rsidRDefault="00070C0E" w:rsidP="00070C0E">
      <w:pPr>
        <w:numPr>
          <w:ilvl w:val="1"/>
          <w:numId w:val="1"/>
        </w:numPr>
        <w:shd w:val="clear" w:color="auto" w:fill="FFFFFF"/>
        <w:spacing w:after="0" w:line="240" w:lineRule="auto"/>
        <w:ind w:left="1140" w:right="150"/>
        <w:jc w:val="both"/>
        <w:rPr>
          <w:rFonts w:ascii="Roboto" w:eastAsia="Times New Roman" w:hAnsi="Roboto" w:cs="Times New Roman"/>
          <w:color w:val="333333"/>
          <w:sz w:val="24"/>
          <w:szCs w:val="24"/>
        </w:rPr>
      </w:pPr>
      <w:r w:rsidRPr="00070C0E">
        <w:rPr>
          <w:rFonts w:ascii="Times New Roman" w:eastAsia="Times New Roman" w:hAnsi="Times New Roman" w:cs="Times New Roman"/>
          <w:b/>
          <w:bCs/>
          <w:color w:val="333333"/>
          <w:sz w:val="24"/>
          <w:szCs w:val="24"/>
        </w:rPr>
        <w:t>Performance issues-</w:t>
      </w:r>
      <w:r w:rsidRPr="00070C0E">
        <w:rPr>
          <w:rFonts w:ascii="Roboto" w:eastAsia="Times New Roman" w:hAnsi="Roboto" w:cs="Times New Roman"/>
          <w:color w:val="333333"/>
          <w:sz w:val="24"/>
          <w:szCs w:val="24"/>
        </w:rPr>
        <w:br/>
      </w:r>
      <w:r w:rsidRPr="00070C0E">
        <w:rPr>
          <w:rFonts w:ascii="Times New Roman" w:eastAsia="Times New Roman" w:hAnsi="Times New Roman" w:cs="Times New Roman"/>
          <w:color w:val="333333"/>
          <w:sz w:val="24"/>
          <w:szCs w:val="24"/>
        </w:rPr>
        <w:t>Performance issues due to various operational overheads.</w:t>
      </w:r>
    </w:p>
    <w:p w:rsidR="00070C0E" w:rsidRPr="00070C0E" w:rsidRDefault="00070C0E" w:rsidP="00070C0E">
      <w:pPr>
        <w:numPr>
          <w:ilvl w:val="1"/>
          <w:numId w:val="1"/>
        </w:numPr>
        <w:shd w:val="clear" w:color="auto" w:fill="FFFFFF"/>
        <w:spacing w:after="0" w:line="240" w:lineRule="auto"/>
        <w:ind w:left="1140" w:right="150"/>
        <w:jc w:val="both"/>
        <w:rPr>
          <w:rFonts w:ascii="Roboto" w:eastAsia="Times New Roman" w:hAnsi="Roboto" w:cs="Times New Roman"/>
          <w:color w:val="333333"/>
          <w:sz w:val="24"/>
          <w:szCs w:val="24"/>
        </w:rPr>
      </w:pPr>
      <w:r w:rsidRPr="00070C0E">
        <w:rPr>
          <w:rFonts w:ascii="Times New Roman" w:eastAsia="Times New Roman" w:hAnsi="Times New Roman" w:cs="Times New Roman"/>
          <w:b/>
          <w:bCs/>
          <w:color w:val="333333"/>
          <w:sz w:val="24"/>
          <w:szCs w:val="24"/>
        </w:rPr>
        <w:t>Deployment complexities-</w:t>
      </w:r>
      <w:r w:rsidRPr="00070C0E">
        <w:rPr>
          <w:rFonts w:ascii="Roboto" w:eastAsia="Times New Roman" w:hAnsi="Roboto" w:cs="Times New Roman"/>
          <w:color w:val="333333"/>
          <w:sz w:val="24"/>
          <w:szCs w:val="24"/>
        </w:rPr>
        <w:br/>
      </w:r>
      <w:r w:rsidRPr="00070C0E">
        <w:rPr>
          <w:rFonts w:ascii="Times New Roman" w:eastAsia="Times New Roman" w:hAnsi="Times New Roman" w:cs="Times New Roman"/>
          <w:color w:val="333333"/>
          <w:sz w:val="24"/>
          <w:szCs w:val="24"/>
        </w:rPr>
        <w:t xml:space="preserve">Requirement of </w:t>
      </w:r>
      <w:proofErr w:type="spellStart"/>
      <w:r w:rsidRPr="00070C0E">
        <w:rPr>
          <w:rFonts w:ascii="Times New Roman" w:eastAsia="Times New Roman" w:hAnsi="Times New Roman" w:cs="Times New Roman"/>
          <w:color w:val="333333"/>
          <w:sz w:val="24"/>
          <w:szCs w:val="24"/>
        </w:rPr>
        <w:t>Devops</w:t>
      </w:r>
      <w:proofErr w:type="spellEnd"/>
      <w:r w:rsidRPr="00070C0E">
        <w:rPr>
          <w:rFonts w:ascii="Times New Roman" w:eastAsia="Times New Roman" w:hAnsi="Times New Roman" w:cs="Times New Roman"/>
          <w:color w:val="333333"/>
          <w:sz w:val="24"/>
          <w:szCs w:val="24"/>
        </w:rPr>
        <w:t xml:space="preserve"> skills.</w:t>
      </w:r>
    </w:p>
    <w:p w:rsidR="00070C0E" w:rsidRPr="00070C0E" w:rsidRDefault="00070C0E" w:rsidP="00070C0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070C0E">
        <w:rPr>
          <w:rFonts w:ascii="Roboto" w:eastAsia="Times New Roman" w:hAnsi="Roboto" w:cs="Times New Roman"/>
          <w:b/>
          <w:bCs/>
          <w:color w:val="000000"/>
          <w:sz w:val="24"/>
          <w:szCs w:val="24"/>
        </w:rPr>
        <w:t xml:space="preserve">Question 4. What Is </w:t>
      </w:r>
      <w:proofErr w:type="gramStart"/>
      <w:r w:rsidRPr="00070C0E">
        <w:rPr>
          <w:rFonts w:ascii="Roboto" w:eastAsia="Times New Roman" w:hAnsi="Roboto" w:cs="Times New Roman"/>
          <w:b/>
          <w:bCs/>
          <w:color w:val="000000"/>
          <w:sz w:val="24"/>
          <w:szCs w:val="24"/>
        </w:rPr>
        <w:t xml:space="preserve">A </w:t>
      </w:r>
      <w:proofErr w:type="spellStart"/>
      <w:r w:rsidRPr="00070C0E">
        <w:rPr>
          <w:rFonts w:ascii="Roboto" w:eastAsia="Times New Roman" w:hAnsi="Roboto" w:cs="Times New Roman"/>
          <w:b/>
          <w:bCs/>
          <w:color w:val="000000"/>
          <w:sz w:val="24"/>
          <w:szCs w:val="24"/>
        </w:rPr>
        <w:t>Microservices</w:t>
      </w:r>
      <w:proofErr w:type="spellEnd"/>
      <w:proofErr w:type="gramEnd"/>
      <w:r w:rsidRPr="00070C0E">
        <w:rPr>
          <w:rFonts w:ascii="Roboto" w:eastAsia="Times New Roman" w:hAnsi="Roboto" w:cs="Times New Roman"/>
          <w:b/>
          <w:bCs/>
          <w:color w:val="000000"/>
          <w:sz w:val="24"/>
          <w:szCs w:val="24"/>
        </w:rPr>
        <w:t xml:space="preserve"> Architecture?</w:t>
      </w:r>
    </w:p>
    <w:p w:rsidR="00070C0E" w:rsidRPr="00070C0E" w:rsidRDefault="00070C0E" w:rsidP="00070C0E">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70C0E">
        <w:rPr>
          <w:rFonts w:ascii="Roboto" w:eastAsia="Times New Roman" w:hAnsi="Roboto" w:cs="Times New Roman"/>
          <w:b/>
          <w:bCs/>
          <w:color w:val="2DA506"/>
          <w:sz w:val="24"/>
          <w:szCs w:val="24"/>
        </w:rPr>
        <w:t>Answer :</w:t>
      </w:r>
      <w:proofErr w:type="gramEnd"/>
    </w:p>
    <w:p w:rsidR="00070C0E" w:rsidRPr="00070C0E" w:rsidRDefault="00070C0E" w:rsidP="00070C0E">
      <w:pPr>
        <w:shd w:val="clear" w:color="auto" w:fill="FFFFFF"/>
        <w:spacing w:after="0" w:line="240" w:lineRule="auto"/>
        <w:ind w:left="150" w:right="150"/>
        <w:jc w:val="both"/>
        <w:rPr>
          <w:rFonts w:ascii="Roboto" w:eastAsia="Times New Roman" w:hAnsi="Roboto" w:cs="Times New Roman"/>
          <w:color w:val="000000"/>
          <w:sz w:val="24"/>
          <w:szCs w:val="24"/>
        </w:rPr>
      </w:pPr>
      <w:proofErr w:type="spellStart"/>
      <w:r w:rsidRPr="00070C0E">
        <w:rPr>
          <w:rFonts w:ascii="Times New Roman" w:eastAsia="Times New Roman" w:hAnsi="Times New Roman" w:cs="Times New Roman"/>
          <w:color w:val="000000"/>
          <w:sz w:val="24"/>
          <w:szCs w:val="24"/>
          <w:shd w:val="clear" w:color="auto" w:fill="FFFFFF"/>
        </w:rPr>
        <w:t>Microservices</w:t>
      </w:r>
      <w:proofErr w:type="spellEnd"/>
      <w:r w:rsidRPr="00070C0E">
        <w:rPr>
          <w:rFonts w:ascii="Times New Roman" w:eastAsia="Times New Roman" w:hAnsi="Times New Roman" w:cs="Times New Roman"/>
          <w:color w:val="000000"/>
          <w:sz w:val="24"/>
          <w:szCs w:val="24"/>
          <w:shd w:val="clear" w:color="auto" w:fill="FFFFFF"/>
        </w:rPr>
        <w:t xml:space="preserve"> architecture allows </w:t>
      </w:r>
      <w:proofErr w:type="gramStart"/>
      <w:r w:rsidRPr="00070C0E">
        <w:rPr>
          <w:rFonts w:ascii="Times New Roman" w:eastAsia="Times New Roman" w:hAnsi="Times New Roman" w:cs="Times New Roman"/>
          <w:color w:val="000000"/>
          <w:sz w:val="24"/>
          <w:szCs w:val="24"/>
          <w:shd w:val="clear" w:color="auto" w:fill="FFFFFF"/>
        </w:rPr>
        <w:t>to avoid</w:t>
      </w:r>
      <w:proofErr w:type="gramEnd"/>
      <w:r w:rsidRPr="00070C0E">
        <w:rPr>
          <w:rFonts w:ascii="Times New Roman" w:eastAsia="Times New Roman" w:hAnsi="Times New Roman" w:cs="Times New Roman"/>
          <w:color w:val="000000"/>
          <w:sz w:val="24"/>
          <w:szCs w:val="24"/>
          <w:shd w:val="clear" w:color="auto" w:fill="FFFFFF"/>
        </w:rPr>
        <w:t xml:space="preserve"> monolith application for large system. It </w:t>
      </w:r>
      <w:proofErr w:type="gramStart"/>
      <w:r w:rsidRPr="00070C0E">
        <w:rPr>
          <w:rFonts w:ascii="Times New Roman" w:eastAsia="Times New Roman" w:hAnsi="Times New Roman" w:cs="Times New Roman"/>
          <w:color w:val="000000"/>
          <w:sz w:val="24"/>
          <w:szCs w:val="24"/>
          <w:shd w:val="clear" w:color="auto" w:fill="FFFFFF"/>
        </w:rPr>
        <w:t>provide</w:t>
      </w:r>
      <w:proofErr w:type="gramEnd"/>
      <w:r w:rsidRPr="00070C0E">
        <w:rPr>
          <w:rFonts w:ascii="Times New Roman" w:eastAsia="Times New Roman" w:hAnsi="Times New Roman" w:cs="Times New Roman"/>
          <w:color w:val="000000"/>
          <w:sz w:val="24"/>
          <w:szCs w:val="24"/>
          <w:shd w:val="clear" w:color="auto" w:fill="FFFFFF"/>
        </w:rPr>
        <w:t xml:space="preserve"> loose coupling between collaborating processes which running independently in different environments with tight cohesion.</w:t>
      </w:r>
    </w:p>
    <w:p w:rsidR="00070C0E" w:rsidRPr="00070C0E" w:rsidRDefault="00070C0E" w:rsidP="00070C0E">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070C0E">
        <w:rPr>
          <w:rFonts w:ascii="Roboto" w:eastAsia="Times New Roman" w:hAnsi="Roboto" w:cs="Times New Roman"/>
          <w:b/>
          <w:bCs/>
          <w:color w:val="000000"/>
          <w:sz w:val="24"/>
          <w:szCs w:val="24"/>
        </w:rPr>
        <w:t xml:space="preserve">Question 5. What Are The Advantages And Disadvantages Of </w:t>
      </w:r>
      <w:proofErr w:type="spellStart"/>
      <w:r w:rsidRPr="00070C0E">
        <w:rPr>
          <w:rFonts w:ascii="Roboto" w:eastAsia="Times New Roman" w:hAnsi="Roboto" w:cs="Times New Roman"/>
          <w:b/>
          <w:bCs/>
          <w:color w:val="000000"/>
          <w:sz w:val="24"/>
          <w:szCs w:val="24"/>
        </w:rPr>
        <w:t>Microservices</w:t>
      </w:r>
      <w:proofErr w:type="spellEnd"/>
      <w:r w:rsidRPr="00070C0E">
        <w:rPr>
          <w:rFonts w:ascii="Roboto" w:eastAsia="Times New Roman" w:hAnsi="Roboto" w:cs="Times New Roman"/>
          <w:b/>
          <w:bCs/>
          <w:color w:val="000000"/>
          <w:sz w:val="24"/>
          <w:szCs w:val="24"/>
        </w:rPr>
        <w:t>?</w:t>
      </w:r>
    </w:p>
    <w:p w:rsidR="00070C0E" w:rsidRPr="00070C0E" w:rsidRDefault="00070C0E" w:rsidP="00070C0E">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70C0E">
        <w:rPr>
          <w:rFonts w:ascii="Roboto" w:eastAsia="Times New Roman" w:hAnsi="Roboto" w:cs="Times New Roman"/>
          <w:b/>
          <w:bCs/>
          <w:color w:val="2DA506"/>
          <w:sz w:val="24"/>
          <w:szCs w:val="24"/>
        </w:rPr>
        <w:t>Answer :</w:t>
      </w:r>
      <w:proofErr w:type="gramEnd"/>
    </w:p>
    <w:p w:rsidR="00070C0E" w:rsidRPr="00070C0E" w:rsidRDefault="00070C0E" w:rsidP="00070C0E">
      <w:pPr>
        <w:shd w:val="clear" w:color="auto" w:fill="FFFFFF"/>
        <w:spacing w:after="0" w:line="240" w:lineRule="auto"/>
        <w:ind w:left="150" w:right="150"/>
        <w:jc w:val="both"/>
        <w:textAlignment w:val="baseline"/>
        <w:rPr>
          <w:rFonts w:ascii="Roboto" w:eastAsia="Times New Roman" w:hAnsi="Roboto" w:cs="Times New Roman"/>
          <w:color w:val="000000"/>
          <w:sz w:val="24"/>
          <w:szCs w:val="24"/>
        </w:rPr>
      </w:pPr>
      <w:proofErr w:type="spellStart"/>
      <w:r w:rsidRPr="00070C0E">
        <w:rPr>
          <w:rFonts w:ascii="Times New Roman" w:eastAsia="Times New Roman" w:hAnsi="Times New Roman" w:cs="Times New Roman"/>
          <w:b/>
          <w:bCs/>
          <w:color w:val="000000"/>
          <w:sz w:val="24"/>
          <w:szCs w:val="24"/>
          <w:bdr w:val="none" w:sz="0" w:space="0" w:color="auto" w:frame="1"/>
        </w:rPr>
        <w:t>Microservices</w:t>
      </w:r>
      <w:proofErr w:type="spellEnd"/>
      <w:r w:rsidRPr="00070C0E">
        <w:rPr>
          <w:rFonts w:ascii="Times New Roman" w:eastAsia="Times New Roman" w:hAnsi="Times New Roman" w:cs="Times New Roman"/>
          <w:b/>
          <w:bCs/>
          <w:color w:val="000000"/>
          <w:sz w:val="24"/>
          <w:szCs w:val="24"/>
          <w:bdr w:val="none" w:sz="0" w:space="0" w:color="auto" w:frame="1"/>
        </w:rPr>
        <w:t xml:space="preserve"> Advantages</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lastRenderedPageBreak/>
        <w:t>Smaller code base is easy to maintain.</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Easy to scale as individual component.</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Technology diversity i.e. we can mix libraries, databases, frameworks etc.</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Fault isolation i.e. a process failure should not bring whole system down.</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Better support for smaller and parallel team.</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Independent deployment</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Deployment time reduce</w:t>
      </w:r>
    </w:p>
    <w:p w:rsidR="00070C0E" w:rsidRPr="00070C0E" w:rsidRDefault="00070C0E" w:rsidP="00070C0E">
      <w:pPr>
        <w:shd w:val="clear" w:color="auto" w:fill="FFFFFF"/>
        <w:spacing w:after="0" w:line="240" w:lineRule="auto"/>
        <w:ind w:left="150" w:right="150"/>
        <w:jc w:val="both"/>
        <w:textAlignment w:val="baseline"/>
        <w:rPr>
          <w:rFonts w:ascii="Roboto" w:eastAsia="Times New Roman" w:hAnsi="Roboto" w:cs="Times New Roman"/>
          <w:color w:val="000000"/>
          <w:sz w:val="24"/>
          <w:szCs w:val="24"/>
        </w:rPr>
      </w:pPr>
      <w:proofErr w:type="spellStart"/>
      <w:r w:rsidRPr="00070C0E">
        <w:rPr>
          <w:rFonts w:ascii="Times New Roman" w:eastAsia="Times New Roman" w:hAnsi="Times New Roman" w:cs="Times New Roman"/>
          <w:b/>
          <w:bCs/>
          <w:color w:val="000000"/>
          <w:sz w:val="24"/>
          <w:szCs w:val="24"/>
          <w:bdr w:val="none" w:sz="0" w:space="0" w:color="auto" w:frame="1"/>
        </w:rPr>
        <w:t>Microservices</w:t>
      </w:r>
      <w:proofErr w:type="spellEnd"/>
      <w:r w:rsidRPr="00070C0E">
        <w:rPr>
          <w:rFonts w:ascii="Times New Roman" w:eastAsia="Times New Roman" w:hAnsi="Times New Roman" w:cs="Times New Roman"/>
          <w:b/>
          <w:bCs/>
          <w:color w:val="000000"/>
          <w:sz w:val="24"/>
          <w:szCs w:val="24"/>
          <w:bdr w:val="none" w:sz="0" w:space="0" w:color="auto" w:frame="1"/>
        </w:rPr>
        <w:t xml:space="preserve"> Disadvantages</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Difficult to achieve strong consistency across services</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ACID transactions do not span multiple processes.</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Distributed System so hard to debug and trace the issues</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Greater need for end to end testing</w:t>
      </w:r>
    </w:p>
    <w:p w:rsidR="00070C0E" w:rsidRPr="00070C0E" w:rsidRDefault="00070C0E" w:rsidP="00070C0E">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070C0E">
        <w:rPr>
          <w:rFonts w:ascii="Times New Roman" w:eastAsia="Times New Roman" w:hAnsi="Times New Roman" w:cs="Times New Roman"/>
          <w:color w:val="000000"/>
          <w:sz w:val="24"/>
          <w:szCs w:val="24"/>
        </w:rPr>
        <w:t xml:space="preserve">Required cultural changes in across teams like </w:t>
      </w:r>
      <w:proofErr w:type="spellStart"/>
      <w:r w:rsidRPr="00070C0E">
        <w:rPr>
          <w:rFonts w:ascii="Times New Roman" w:eastAsia="Times New Roman" w:hAnsi="Times New Roman" w:cs="Times New Roman"/>
          <w:color w:val="000000"/>
          <w:sz w:val="24"/>
          <w:szCs w:val="24"/>
        </w:rPr>
        <w:t>Dev</w:t>
      </w:r>
      <w:proofErr w:type="spellEnd"/>
      <w:r w:rsidRPr="00070C0E">
        <w:rPr>
          <w:rFonts w:ascii="Times New Roman" w:eastAsia="Times New Roman" w:hAnsi="Times New Roman" w:cs="Times New Roman"/>
          <w:color w:val="000000"/>
          <w:sz w:val="24"/>
          <w:szCs w:val="24"/>
        </w:rPr>
        <w:t xml:space="preserve"> and Ops working together even in same team.</w:t>
      </w:r>
    </w:p>
    <w:p w:rsidR="00070C0E" w:rsidRPr="00070C0E" w:rsidRDefault="00070C0E" w:rsidP="00070C0E">
      <w:pPr>
        <w:numPr>
          <w:ilvl w:val="0"/>
          <w:numId w:val="1"/>
        </w:numPr>
        <w:shd w:val="clear" w:color="auto" w:fill="FFFFFF"/>
        <w:spacing w:after="0" w:line="240" w:lineRule="auto"/>
        <w:ind w:left="150" w:right="150"/>
        <w:rPr>
          <w:ins w:id="0" w:author="Unknown"/>
          <w:rFonts w:ascii="Roboto" w:eastAsia="Times New Roman" w:hAnsi="Roboto" w:cs="Times New Roman"/>
          <w:color w:val="000000"/>
          <w:sz w:val="24"/>
          <w:szCs w:val="24"/>
        </w:rPr>
      </w:pPr>
      <w:ins w:id="1" w:author="Unknown">
        <w:r w:rsidRPr="00070C0E">
          <w:rPr>
            <w:rFonts w:ascii="Roboto" w:eastAsia="Times New Roman" w:hAnsi="Roboto" w:cs="Times New Roman"/>
            <w:b/>
            <w:bCs/>
            <w:color w:val="000000"/>
            <w:sz w:val="24"/>
            <w:szCs w:val="24"/>
          </w:rPr>
          <w:t>Question 6. What Netflix Projects Did We Use?</w:t>
        </w:r>
      </w:ins>
    </w:p>
    <w:p w:rsidR="00070C0E" w:rsidRPr="00070C0E" w:rsidRDefault="00070C0E" w:rsidP="00070C0E">
      <w:pPr>
        <w:shd w:val="clear" w:color="auto" w:fill="FFFFFF"/>
        <w:spacing w:after="0" w:line="240" w:lineRule="auto"/>
        <w:ind w:left="150" w:right="150"/>
        <w:rPr>
          <w:ins w:id="2" w:author="Unknown"/>
          <w:rFonts w:ascii="Roboto" w:eastAsia="Times New Roman" w:hAnsi="Roboto" w:cs="Times New Roman"/>
          <w:color w:val="000000"/>
          <w:sz w:val="24"/>
          <w:szCs w:val="24"/>
        </w:rPr>
      </w:pPr>
      <w:proofErr w:type="gramStart"/>
      <w:ins w:id="3" w:author="Unknown">
        <w:r w:rsidRPr="00070C0E">
          <w:rPr>
            <w:rFonts w:ascii="Roboto" w:eastAsia="Times New Roman" w:hAnsi="Roboto" w:cs="Times New Roman"/>
            <w:b/>
            <w:bCs/>
            <w:color w:val="2DA506"/>
            <w:sz w:val="24"/>
            <w:szCs w:val="24"/>
          </w:rPr>
          <w:t>Answer :</w:t>
        </w:r>
        <w:proofErr w:type="gramEnd"/>
      </w:ins>
    </w:p>
    <w:p w:rsidR="00070C0E" w:rsidRPr="00070C0E" w:rsidRDefault="00070C0E" w:rsidP="00070C0E">
      <w:pPr>
        <w:shd w:val="clear" w:color="auto" w:fill="FFFFFF"/>
        <w:spacing w:after="0" w:line="240" w:lineRule="auto"/>
        <w:ind w:left="150" w:right="150"/>
        <w:rPr>
          <w:ins w:id="4" w:author="Unknown"/>
          <w:rFonts w:ascii="Roboto" w:eastAsia="Times New Roman" w:hAnsi="Roboto" w:cs="Times New Roman"/>
          <w:color w:val="000000"/>
          <w:sz w:val="24"/>
          <w:szCs w:val="24"/>
        </w:rPr>
      </w:pPr>
      <w:ins w:id="5" w:author="Unknown">
        <w:r w:rsidRPr="00070C0E">
          <w:rPr>
            <w:rFonts w:ascii="Times New Roman" w:eastAsia="Times New Roman" w:hAnsi="Times New Roman" w:cs="Times New Roman"/>
            <w:color w:val="000000"/>
            <w:sz w:val="24"/>
            <w:szCs w:val="24"/>
          </w:rPr>
          <w:t xml:space="preserve">Eureka created by Netflix, it is the Netflix Service Discovery Server and Client. Netflix Ribbon, it </w:t>
        </w:r>
        <w:proofErr w:type="gramStart"/>
        <w:r w:rsidRPr="00070C0E">
          <w:rPr>
            <w:rFonts w:ascii="Times New Roman" w:eastAsia="Times New Roman" w:hAnsi="Times New Roman" w:cs="Times New Roman"/>
            <w:color w:val="000000"/>
            <w:sz w:val="24"/>
            <w:szCs w:val="24"/>
          </w:rPr>
          <w:t>provide</w:t>
        </w:r>
        <w:proofErr w:type="gramEnd"/>
        <w:r w:rsidRPr="00070C0E">
          <w:rPr>
            <w:rFonts w:ascii="Times New Roman" w:eastAsia="Times New Roman" w:hAnsi="Times New Roman" w:cs="Times New Roman"/>
            <w:color w:val="000000"/>
            <w:sz w:val="24"/>
            <w:szCs w:val="24"/>
          </w:rPr>
          <w:t xml:space="preserve"> several algorithm for Client-Side Load Balancing. Spring provide smart </w:t>
        </w:r>
        <w:proofErr w:type="spellStart"/>
        <w:r w:rsidRPr="00070C0E">
          <w:rPr>
            <w:rFonts w:ascii="Times New Roman" w:eastAsia="Times New Roman" w:hAnsi="Times New Roman" w:cs="Times New Roman"/>
            <w:color w:val="000000"/>
            <w:sz w:val="24"/>
            <w:szCs w:val="24"/>
          </w:rPr>
          <w:t>RestTemplate</w:t>
        </w:r>
        <w:proofErr w:type="spellEnd"/>
        <w:r w:rsidRPr="00070C0E">
          <w:rPr>
            <w:rFonts w:ascii="Times New Roman" w:eastAsia="Times New Roman" w:hAnsi="Times New Roman" w:cs="Times New Roman"/>
            <w:color w:val="000000"/>
            <w:sz w:val="24"/>
            <w:szCs w:val="24"/>
          </w:rPr>
          <w:t xml:space="preserve"> for service discovery and load balancing by using @</w:t>
        </w:r>
        <w:proofErr w:type="spellStart"/>
        <w:r w:rsidRPr="00070C0E">
          <w:rPr>
            <w:rFonts w:ascii="Times New Roman" w:eastAsia="Times New Roman" w:hAnsi="Times New Roman" w:cs="Times New Roman"/>
            <w:color w:val="000000"/>
            <w:sz w:val="24"/>
            <w:szCs w:val="24"/>
          </w:rPr>
          <w:t>LoadBalanced</w:t>
        </w:r>
        <w:proofErr w:type="spellEnd"/>
        <w:r w:rsidRPr="00070C0E">
          <w:rPr>
            <w:rFonts w:ascii="Times New Roman" w:eastAsia="Times New Roman" w:hAnsi="Times New Roman" w:cs="Times New Roman"/>
            <w:color w:val="000000"/>
            <w:sz w:val="24"/>
            <w:szCs w:val="24"/>
          </w:rPr>
          <w:t xml:space="preserve"> annotation with </w:t>
        </w:r>
        <w:proofErr w:type="spellStart"/>
        <w:r w:rsidRPr="00070C0E">
          <w:rPr>
            <w:rFonts w:ascii="Times New Roman" w:eastAsia="Times New Roman" w:hAnsi="Times New Roman" w:cs="Times New Roman"/>
            <w:color w:val="000000"/>
            <w:sz w:val="24"/>
            <w:szCs w:val="24"/>
          </w:rPr>
          <w:t>RestTemplate</w:t>
        </w:r>
        <w:proofErr w:type="spellEnd"/>
        <w:r w:rsidRPr="00070C0E">
          <w:rPr>
            <w:rFonts w:ascii="Times New Roman" w:eastAsia="Times New Roman" w:hAnsi="Times New Roman" w:cs="Times New Roman"/>
            <w:color w:val="000000"/>
            <w:sz w:val="24"/>
            <w:szCs w:val="24"/>
          </w:rPr>
          <w:t xml:space="preserve"> instance.</w:t>
        </w:r>
      </w:ins>
    </w:p>
    <w:p w:rsidR="00070C0E" w:rsidRPr="00070C0E" w:rsidRDefault="00070C0E" w:rsidP="00070C0E">
      <w:pPr>
        <w:numPr>
          <w:ilvl w:val="0"/>
          <w:numId w:val="1"/>
        </w:numPr>
        <w:shd w:val="clear" w:color="auto" w:fill="FFFFFF"/>
        <w:spacing w:after="0" w:line="240" w:lineRule="auto"/>
        <w:ind w:left="150" w:right="150"/>
        <w:rPr>
          <w:ins w:id="6" w:author="Unknown"/>
          <w:rFonts w:ascii="Roboto" w:eastAsia="Times New Roman" w:hAnsi="Roboto" w:cs="Times New Roman"/>
          <w:color w:val="000000"/>
          <w:sz w:val="24"/>
          <w:szCs w:val="24"/>
        </w:rPr>
      </w:pPr>
      <w:ins w:id="7" w:author="Unknown">
        <w:r w:rsidRPr="00070C0E">
          <w:rPr>
            <w:rFonts w:ascii="Roboto" w:eastAsia="Times New Roman" w:hAnsi="Roboto" w:cs="Times New Roman"/>
            <w:b/>
            <w:bCs/>
            <w:color w:val="000000"/>
            <w:sz w:val="24"/>
            <w:szCs w:val="24"/>
          </w:rPr>
          <w:t xml:space="preserve">Question 7. How Will You Monitor Multiple </w:t>
        </w:r>
        <w:proofErr w:type="spellStart"/>
        <w:r w:rsidRPr="00070C0E">
          <w:rPr>
            <w:rFonts w:ascii="Roboto" w:eastAsia="Times New Roman" w:hAnsi="Roboto" w:cs="Times New Roman"/>
            <w:b/>
            <w:bCs/>
            <w:color w:val="000000"/>
            <w:sz w:val="24"/>
            <w:szCs w:val="24"/>
          </w:rPr>
          <w:t>Microservices</w:t>
        </w:r>
        <w:proofErr w:type="spellEnd"/>
        <w:r w:rsidRPr="00070C0E">
          <w:rPr>
            <w:rFonts w:ascii="Roboto" w:eastAsia="Times New Roman" w:hAnsi="Roboto" w:cs="Times New Roman"/>
            <w:b/>
            <w:bCs/>
            <w:color w:val="000000"/>
            <w:sz w:val="24"/>
            <w:szCs w:val="24"/>
          </w:rPr>
          <w:t xml:space="preserve"> For Various Indicators Like Health?</w:t>
        </w:r>
      </w:ins>
    </w:p>
    <w:p w:rsidR="00070C0E" w:rsidRPr="00070C0E" w:rsidRDefault="00070C0E" w:rsidP="00070C0E">
      <w:pPr>
        <w:shd w:val="clear" w:color="auto" w:fill="FFFFFF"/>
        <w:spacing w:after="0" w:line="240" w:lineRule="auto"/>
        <w:ind w:left="150" w:right="150"/>
        <w:rPr>
          <w:ins w:id="8" w:author="Unknown"/>
          <w:rFonts w:ascii="Roboto" w:eastAsia="Times New Roman" w:hAnsi="Roboto" w:cs="Times New Roman"/>
          <w:color w:val="000000"/>
          <w:sz w:val="24"/>
          <w:szCs w:val="24"/>
        </w:rPr>
      </w:pPr>
      <w:proofErr w:type="gramStart"/>
      <w:ins w:id="9" w:author="Unknown">
        <w:r w:rsidRPr="00070C0E">
          <w:rPr>
            <w:rFonts w:ascii="Roboto" w:eastAsia="Times New Roman" w:hAnsi="Roboto" w:cs="Times New Roman"/>
            <w:b/>
            <w:bCs/>
            <w:color w:val="2DA506"/>
            <w:sz w:val="24"/>
            <w:szCs w:val="24"/>
          </w:rPr>
          <w:t>Answer :</w:t>
        </w:r>
        <w:proofErr w:type="gramEnd"/>
      </w:ins>
    </w:p>
    <w:p w:rsidR="00070C0E" w:rsidRPr="00070C0E" w:rsidRDefault="00070C0E" w:rsidP="00070C0E">
      <w:pPr>
        <w:shd w:val="clear" w:color="auto" w:fill="FFFFFF"/>
        <w:spacing w:after="0" w:line="240" w:lineRule="auto"/>
        <w:ind w:left="150" w:right="150"/>
        <w:jc w:val="both"/>
        <w:rPr>
          <w:ins w:id="10" w:author="Unknown"/>
          <w:rFonts w:ascii="Roboto" w:eastAsia="Times New Roman" w:hAnsi="Roboto" w:cs="Times New Roman"/>
          <w:color w:val="000000"/>
          <w:sz w:val="24"/>
          <w:szCs w:val="24"/>
        </w:rPr>
      </w:pPr>
      <w:ins w:id="11" w:author="Unknown">
        <w:r w:rsidRPr="00070C0E">
          <w:rPr>
            <w:rFonts w:ascii="Times New Roman" w:eastAsia="Times New Roman" w:hAnsi="Times New Roman" w:cs="Times New Roman"/>
            <w:color w:val="333333"/>
            <w:sz w:val="24"/>
            <w:szCs w:val="24"/>
            <w:shd w:val="clear" w:color="auto" w:fill="FFFFFF"/>
          </w:rPr>
          <w:t xml:space="preserve">Spring Boot provides actuator endpoints to monitor metrics of individual </w:t>
        </w:r>
        <w:proofErr w:type="spellStart"/>
        <w:r w:rsidRPr="00070C0E">
          <w:rPr>
            <w:rFonts w:ascii="Times New Roman" w:eastAsia="Times New Roman" w:hAnsi="Times New Roman" w:cs="Times New Roman"/>
            <w:color w:val="333333"/>
            <w:sz w:val="24"/>
            <w:szCs w:val="24"/>
            <w:shd w:val="clear" w:color="auto" w:fill="FFFFFF"/>
          </w:rPr>
          <w:t>microservices</w:t>
        </w:r>
        <w:proofErr w:type="spellEnd"/>
        <w:r w:rsidRPr="00070C0E">
          <w:rPr>
            <w:rFonts w:ascii="Times New Roman" w:eastAsia="Times New Roman" w:hAnsi="Times New Roman" w:cs="Times New Roman"/>
            <w:color w:val="333333"/>
            <w:sz w:val="24"/>
            <w:szCs w:val="24"/>
            <w:shd w:val="clear" w:color="auto" w:fill="FFFFFF"/>
          </w:rPr>
          <w:t xml:space="preserve">. These endpoints are very helpful for getting information about applications like if they are up, if their components like database </w:t>
        </w:r>
        <w:proofErr w:type="spellStart"/>
        <w:r w:rsidRPr="00070C0E">
          <w:rPr>
            <w:rFonts w:ascii="Times New Roman" w:eastAsia="Times New Roman" w:hAnsi="Times New Roman" w:cs="Times New Roman"/>
            <w:color w:val="333333"/>
            <w:sz w:val="24"/>
            <w:szCs w:val="24"/>
            <w:shd w:val="clear" w:color="auto" w:fill="FFFFFF"/>
          </w:rPr>
          <w:t>etc</w:t>
        </w:r>
        <w:proofErr w:type="spellEnd"/>
        <w:r w:rsidRPr="00070C0E">
          <w:rPr>
            <w:rFonts w:ascii="Times New Roman" w:eastAsia="Times New Roman" w:hAnsi="Times New Roman" w:cs="Times New Roman"/>
            <w:color w:val="333333"/>
            <w:sz w:val="24"/>
            <w:szCs w:val="24"/>
            <w:shd w:val="clear" w:color="auto" w:fill="FFFFFF"/>
          </w:rPr>
          <w:t xml:space="preserve"> are working good. But a major drawback or difficulty about using actuator </w:t>
        </w:r>
        <w:proofErr w:type="spellStart"/>
        <w:r w:rsidRPr="00070C0E">
          <w:rPr>
            <w:rFonts w:ascii="Times New Roman" w:eastAsia="Times New Roman" w:hAnsi="Times New Roman" w:cs="Times New Roman"/>
            <w:color w:val="333333"/>
            <w:sz w:val="24"/>
            <w:szCs w:val="24"/>
            <w:shd w:val="clear" w:color="auto" w:fill="FFFFFF"/>
          </w:rPr>
          <w:t>enpoints</w:t>
        </w:r>
        <w:proofErr w:type="spellEnd"/>
        <w:r w:rsidRPr="00070C0E">
          <w:rPr>
            <w:rFonts w:ascii="Times New Roman" w:eastAsia="Times New Roman" w:hAnsi="Times New Roman" w:cs="Times New Roman"/>
            <w:color w:val="333333"/>
            <w:sz w:val="24"/>
            <w:szCs w:val="24"/>
            <w:shd w:val="clear" w:color="auto" w:fill="FFFFFF"/>
          </w:rPr>
          <w:t xml:space="preserve"> is that we have to individually hit the </w:t>
        </w:r>
        <w:proofErr w:type="spellStart"/>
        <w:r w:rsidRPr="00070C0E">
          <w:rPr>
            <w:rFonts w:ascii="Times New Roman" w:eastAsia="Times New Roman" w:hAnsi="Times New Roman" w:cs="Times New Roman"/>
            <w:color w:val="333333"/>
            <w:sz w:val="24"/>
            <w:szCs w:val="24"/>
            <w:shd w:val="clear" w:color="auto" w:fill="FFFFFF"/>
          </w:rPr>
          <w:t>enpoints</w:t>
        </w:r>
        <w:proofErr w:type="spellEnd"/>
        <w:r w:rsidRPr="00070C0E">
          <w:rPr>
            <w:rFonts w:ascii="Times New Roman" w:eastAsia="Times New Roman" w:hAnsi="Times New Roman" w:cs="Times New Roman"/>
            <w:color w:val="333333"/>
            <w:sz w:val="24"/>
            <w:szCs w:val="24"/>
            <w:shd w:val="clear" w:color="auto" w:fill="FFFFFF"/>
          </w:rPr>
          <w:t xml:space="preserve"> for applications to know their status or health. Imagine </w:t>
        </w:r>
        <w:proofErr w:type="spellStart"/>
        <w:r w:rsidRPr="00070C0E">
          <w:rPr>
            <w:rFonts w:ascii="Times New Roman" w:eastAsia="Times New Roman" w:hAnsi="Times New Roman" w:cs="Times New Roman"/>
            <w:color w:val="333333"/>
            <w:sz w:val="24"/>
            <w:szCs w:val="24"/>
            <w:shd w:val="clear" w:color="auto" w:fill="FFFFFF"/>
          </w:rPr>
          <w:t>microservices</w:t>
        </w:r>
        <w:proofErr w:type="spellEnd"/>
        <w:r w:rsidRPr="00070C0E">
          <w:rPr>
            <w:rFonts w:ascii="Times New Roman" w:eastAsia="Times New Roman" w:hAnsi="Times New Roman" w:cs="Times New Roman"/>
            <w:color w:val="333333"/>
            <w:sz w:val="24"/>
            <w:szCs w:val="24"/>
            <w:shd w:val="clear" w:color="auto" w:fill="FFFFFF"/>
          </w:rPr>
          <w:t xml:space="preserve"> involving 50 applications, the admin will have to hit the actuator endpoints of all 50 applications. To help </w:t>
        </w:r>
        <w:proofErr w:type="gramStart"/>
        <w:r w:rsidRPr="00070C0E">
          <w:rPr>
            <w:rFonts w:ascii="Times New Roman" w:eastAsia="Times New Roman" w:hAnsi="Times New Roman" w:cs="Times New Roman"/>
            <w:color w:val="333333"/>
            <w:sz w:val="24"/>
            <w:szCs w:val="24"/>
            <w:shd w:val="clear" w:color="auto" w:fill="FFFFFF"/>
          </w:rPr>
          <w:t>us</w:t>
        </w:r>
        <w:proofErr w:type="gramEnd"/>
        <w:r w:rsidRPr="00070C0E">
          <w:rPr>
            <w:rFonts w:ascii="Times New Roman" w:eastAsia="Times New Roman" w:hAnsi="Times New Roman" w:cs="Times New Roman"/>
            <w:color w:val="333333"/>
            <w:sz w:val="24"/>
            <w:szCs w:val="24"/>
            <w:shd w:val="clear" w:color="auto" w:fill="FFFFFF"/>
          </w:rPr>
          <w:t xml:space="preserve"> deal with this situation, we will be using open source project located at Built on top of Spring Boot Actuator, it provides a web UI to enable us visualize the metrics of multiple applications.</w:t>
        </w:r>
      </w:ins>
    </w:p>
    <w:p w:rsidR="00070C0E" w:rsidRPr="00070C0E" w:rsidRDefault="00070C0E" w:rsidP="00070C0E">
      <w:pPr>
        <w:numPr>
          <w:ilvl w:val="0"/>
          <w:numId w:val="1"/>
        </w:numPr>
        <w:shd w:val="clear" w:color="auto" w:fill="FFFFFF"/>
        <w:spacing w:after="0" w:line="240" w:lineRule="auto"/>
        <w:ind w:left="150" w:right="150"/>
        <w:rPr>
          <w:ins w:id="12" w:author="Unknown"/>
          <w:rFonts w:ascii="Roboto" w:eastAsia="Times New Roman" w:hAnsi="Roboto" w:cs="Times New Roman"/>
          <w:color w:val="000000"/>
          <w:sz w:val="24"/>
          <w:szCs w:val="24"/>
        </w:rPr>
      </w:pPr>
      <w:bookmarkStart w:id="13" w:name="_GoBack"/>
      <w:ins w:id="14" w:author="Unknown">
        <w:r w:rsidRPr="00070C0E">
          <w:rPr>
            <w:rFonts w:ascii="Roboto" w:eastAsia="Times New Roman" w:hAnsi="Roboto" w:cs="Times New Roman"/>
            <w:b/>
            <w:bCs/>
            <w:color w:val="000000"/>
            <w:sz w:val="24"/>
            <w:szCs w:val="24"/>
          </w:rPr>
          <w:t xml:space="preserve">Question 8. What Does One Mean By Service Registration And </w:t>
        </w:r>
        <w:proofErr w:type="gramStart"/>
        <w:r w:rsidRPr="00070C0E">
          <w:rPr>
            <w:rFonts w:ascii="Roboto" w:eastAsia="Times New Roman" w:hAnsi="Roboto" w:cs="Times New Roman"/>
            <w:b/>
            <w:bCs/>
            <w:color w:val="000000"/>
            <w:sz w:val="24"/>
            <w:szCs w:val="24"/>
          </w:rPr>
          <w:t>Discovery ?</w:t>
        </w:r>
        <w:proofErr w:type="gramEnd"/>
        <w:r w:rsidRPr="00070C0E">
          <w:rPr>
            <w:rFonts w:ascii="Roboto" w:eastAsia="Times New Roman" w:hAnsi="Roboto" w:cs="Times New Roman"/>
            <w:b/>
            <w:bCs/>
            <w:color w:val="000000"/>
            <w:sz w:val="24"/>
            <w:szCs w:val="24"/>
          </w:rPr>
          <w:t xml:space="preserve"> How Is It Implemented In Spring Cloud?</w:t>
        </w:r>
      </w:ins>
    </w:p>
    <w:bookmarkEnd w:id="13"/>
    <w:p w:rsidR="00070C0E" w:rsidRPr="00070C0E" w:rsidRDefault="00070C0E" w:rsidP="00070C0E">
      <w:pPr>
        <w:shd w:val="clear" w:color="auto" w:fill="FFFFFF"/>
        <w:spacing w:after="0" w:line="240" w:lineRule="auto"/>
        <w:ind w:left="150" w:right="150"/>
        <w:rPr>
          <w:ins w:id="15" w:author="Unknown"/>
          <w:rFonts w:ascii="Roboto" w:eastAsia="Times New Roman" w:hAnsi="Roboto" w:cs="Times New Roman"/>
          <w:color w:val="000000"/>
          <w:sz w:val="24"/>
          <w:szCs w:val="24"/>
        </w:rPr>
      </w:pPr>
      <w:proofErr w:type="gramStart"/>
      <w:ins w:id="16" w:author="Unknown">
        <w:r w:rsidRPr="00070C0E">
          <w:rPr>
            <w:rFonts w:ascii="Roboto" w:eastAsia="Times New Roman" w:hAnsi="Roboto" w:cs="Times New Roman"/>
            <w:b/>
            <w:bCs/>
            <w:color w:val="2DA506"/>
            <w:sz w:val="24"/>
            <w:szCs w:val="24"/>
          </w:rPr>
          <w:t>Answer :</w:t>
        </w:r>
        <w:proofErr w:type="gramEnd"/>
      </w:ins>
    </w:p>
    <w:p w:rsidR="00070C0E" w:rsidRPr="00070C0E" w:rsidRDefault="00070C0E" w:rsidP="00070C0E">
      <w:pPr>
        <w:shd w:val="clear" w:color="auto" w:fill="FFFFFF"/>
        <w:spacing w:after="0" w:line="240" w:lineRule="auto"/>
        <w:ind w:left="150" w:right="150"/>
        <w:jc w:val="both"/>
        <w:rPr>
          <w:ins w:id="17" w:author="Unknown"/>
          <w:rFonts w:ascii="Roboto" w:eastAsia="Times New Roman" w:hAnsi="Roboto" w:cs="Times New Roman"/>
          <w:color w:val="000000"/>
          <w:sz w:val="24"/>
          <w:szCs w:val="24"/>
        </w:rPr>
      </w:pPr>
      <w:ins w:id="18" w:author="Unknown">
        <w:r w:rsidRPr="00070C0E">
          <w:rPr>
            <w:rFonts w:ascii="Times New Roman" w:eastAsia="Times New Roman" w:hAnsi="Times New Roman" w:cs="Times New Roman"/>
            <w:color w:val="333333"/>
            <w:sz w:val="24"/>
            <w:szCs w:val="24"/>
            <w:shd w:val="clear" w:color="auto" w:fill="FFFFFF"/>
          </w:rPr>
          <w:t>When we start a project, we usually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 </w:t>
        </w:r>
        <w:r w:rsidRPr="00070C0E">
          <w:rPr>
            <w:rFonts w:ascii="Roboto" w:eastAsia="Times New Roman" w:hAnsi="Roboto" w:cs="Times New Roman"/>
            <w:color w:val="333333"/>
            <w:sz w:val="24"/>
            <w:szCs w:val="24"/>
            <w:shd w:val="clear" w:color="auto" w:fill="FFFFFF"/>
          </w:rPr>
          <w:t>Eureka Service Registration and Discovery helps in such scenarios. As all services are registered to the Eureka server and lookup done by calling the Eureka Server, any change in service locations need not be handled and is taken care of.</w:t>
        </w:r>
      </w:ins>
    </w:p>
    <w:p w:rsidR="00070C0E" w:rsidRPr="00070C0E" w:rsidRDefault="00070C0E" w:rsidP="00070C0E">
      <w:pPr>
        <w:numPr>
          <w:ilvl w:val="0"/>
          <w:numId w:val="1"/>
        </w:numPr>
        <w:shd w:val="clear" w:color="auto" w:fill="FFFFFF"/>
        <w:spacing w:after="0" w:line="240" w:lineRule="auto"/>
        <w:ind w:left="150" w:right="150"/>
        <w:rPr>
          <w:ins w:id="19" w:author="Unknown"/>
          <w:rFonts w:ascii="Roboto" w:eastAsia="Times New Roman" w:hAnsi="Roboto" w:cs="Times New Roman"/>
          <w:color w:val="000000"/>
          <w:sz w:val="24"/>
          <w:szCs w:val="24"/>
        </w:rPr>
      </w:pPr>
      <w:ins w:id="20" w:author="Unknown">
        <w:r w:rsidRPr="00070C0E">
          <w:rPr>
            <w:rFonts w:ascii="Roboto" w:eastAsia="Times New Roman" w:hAnsi="Roboto" w:cs="Times New Roman"/>
            <w:b/>
            <w:bCs/>
            <w:color w:val="000000"/>
            <w:sz w:val="24"/>
            <w:szCs w:val="24"/>
          </w:rPr>
          <w:t>Question 9. How Do You Setup Service Discovery?</w:t>
        </w:r>
      </w:ins>
    </w:p>
    <w:p w:rsidR="00070C0E" w:rsidRPr="00070C0E" w:rsidRDefault="00070C0E" w:rsidP="00070C0E">
      <w:pPr>
        <w:shd w:val="clear" w:color="auto" w:fill="FFFFFF"/>
        <w:spacing w:after="0" w:line="240" w:lineRule="auto"/>
        <w:ind w:left="150" w:right="150"/>
        <w:rPr>
          <w:ins w:id="21" w:author="Unknown"/>
          <w:rFonts w:ascii="Roboto" w:eastAsia="Times New Roman" w:hAnsi="Roboto" w:cs="Times New Roman"/>
          <w:color w:val="000000"/>
          <w:sz w:val="24"/>
          <w:szCs w:val="24"/>
        </w:rPr>
      </w:pPr>
      <w:proofErr w:type="gramStart"/>
      <w:ins w:id="22" w:author="Unknown">
        <w:r w:rsidRPr="00070C0E">
          <w:rPr>
            <w:rFonts w:ascii="Roboto" w:eastAsia="Times New Roman" w:hAnsi="Roboto" w:cs="Times New Roman"/>
            <w:b/>
            <w:bCs/>
            <w:color w:val="2DA506"/>
            <w:sz w:val="24"/>
            <w:szCs w:val="24"/>
          </w:rPr>
          <w:t>Answer :</w:t>
        </w:r>
        <w:proofErr w:type="gramEnd"/>
      </w:ins>
    </w:p>
    <w:p w:rsidR="00070C0E" w:rsidRPr="00070C0E" w:rsidRDefault="00070C0E" w:rsidP="00070C0E">
      <w:pPr>
        <w:shd w:val="clear" w:color="auto" w:fill="FFFFFF"/>
        <w:spacing w:after="0" w:line="240" w:lineRule="auto"/>
        <w:ind w:left="150" w:right="150"/>
        <w:rPr>
          <w:ins w:id="23" w:author="Unknown"/>
          <w:rFonts w:ascii="Roboto" w:eastAsia="Times New Roman" w:hAnsi="Roboto" w:cs="Times New Roman"/>
          <w:color w:val="000000"/>
          <w:sz w:val="24"/>
          <w:szCs w:val="24"/>
        </w:rPr>
      </w:pPr>
      <w:ins w:id="24" w:author="Unknown">
        <w:r w:rsidRPr="00070C0E">
          <w:rPr>
            <w:rFonts w:ascii="Times New Roman" w:eastAsia="Times New Roman" w:hAnsi="Times New Roman" w:cs="Times New Roman"/>
            <w:color w:val="000000"/>
            <w:sz w:val="24"/>
            <w:szCs w:val="24"/>
          </w:rPr>
          <w:t xml:space="preserve">Spring Cloud support several ways to implement service discovery but for this I am going to use Eureka created by Netflix. Spring Cloud </w:t>
        </w:r>
        <w:proofErr w:type="gramStart"/>
        <w:r w:rsidRPr="00070C0E">
          <w:rPr>
            <w:rFonts w:ascii="Times New Roman" w:eastAsia="Times New Roman" w:hAnsi="Times New Roman" w:cs="Times New Roman"/>
            <w:color w:val="000000"/>
            <w:sz w:val="24"/>
            <w:szCs w:val="24"/>
          </w:rPr>
          <w:t>provide</w:t>
        </w:r>
        <w:proofErr w:type="gramEnd"/>
        <w:r w:rsidRPr="00070C0E">
          <w:rPr>
            <w:rFonts w:ascii="Times New Roman" w:eastAsia="Times New Roman" w:hAnsi="Times New Roman" w:cs="Times New Roman"/>
            <w:color w:val="000000"/>
            <w:sz w:val="24"/>
            <w:szCs w:val="24"/>
          </w:rPr>
          <w:t xml:space="preserve"> several annotation to make it use easy and hiding lots of complexity.</w:t>
        </w:r>
      </w:ins>
    </w:p>
    <w:p w:rsidR="00070C0E" w:rsidRPr="00070C0E" w:rsidRDefault="00070C0E" w:rsidP="00070C0E">
      <w:pPr>
        <w:numPr>
          <w:ilvl w:val="0"/>
          <w:numId w:val="1"/>
        </w:numPr>
        <w:shd w:val="clear" w:color="auto" w:fill="FFFFFF"/>
        <w:spacing w:after="0" w:line="240" w:lineRule="auto"/>
        <w:ind w:left="150" w:right="150"/>
        <w:rPr>
          <w:ins w:id="25" w:author="Unknown"/>
          <w:rFonts w:ascii="Roboto" w:eastAsia="Times New Roman" w:hAnsi="Roboto" w:cs="Times New Roman"/>
          <w:color w:val="000000"/>
          <w:sz w:val="24"/>
          <w:szCs w:val="24"/>
        </w:rPr>
      </w:pPr>
      <w:ins w:id="26" w:author="Unknown">
        <w:r w:rsidRPr="00070C0E">
          <w:rPr>
            <w:rFonts w:ascii="Roboto" w:eastAsia="Times New Roman" w:hAnsi="Roboto" w:cs="Times New Roman"/>
            <w:b/>
            <w:bCs/>
            <w:color w:val="000000"/>
            <w:sz w:val="24"/>
            <w:szCs w:val="24"/>
          </w:rPr>
          <w:lastRenderedPageBreak/>
          <w:t xml:space="preserve">Question 10. How Do You Access A Restful </w:t>
        </w:r>
        <w:proofErr w:type="spellStart"/>
        <w:r w:rsidRPr="00070C0E">
          <w:rPr>
            <w:rFonts w:ascii="Roboto" w:eastAsia="Times New Roman" w:hAnsi="Roboto" w:cs="Times New Roman"/>
            <w:b/>
            <w:bCs/>
            <w:color w:val="000000"/>
            <w:sz w:val="24"/>
            <w:szCs w:val="24"/>
          </w:rPr>
          <w:t>Microservice</w:t>
        </w:r>
        <w:proofErr w:type="spellEnd"/>
        <w:r w:rsidRPr="00070C0E">
          <w:rPr>
            <w:rFonts w:ascii="Roboto" w:eastAsia="Times New Roman" w:hAnsi="Roboto" w:cs="Times New Roman"/>
            <w:b/>
            <w:bCs/>
            <w:color w:val="000000"/>
            <w:sz w:val="24"/>
            <w:szCs w:val="24"/>
          </w:rPr>
          <w:t>?</w:t>
        </w:r>
      </w:ins>
    </w:p>
    <w:p w:rsidR="00070C0E" w:rsidRPr="00070C0E" w:rsidRDefault="00070C0E" w:rsidP="00070C0E">
      <w:pPr>
        <w:shd w:val="clear" w:color="auto" w:fill="FFFFFF"/>
        <w:spacing w:after="0" w:line="240" w:lineRule="auto"/>
        <w:ind w:left="150" w:right="150"/>
        <w:rPr>
          <w:ins w:id="27" w:author="Unknown"/>
          <w:rFonts w:ascii="Roboto" w:eastAsia="Times New Roman" w:hAnsi="Roboto" w:cs="Times New Roman"/>
          <w:color w:val="000000"/>
          <w:sz w:val="24"/>
          <w:szCs w:val="24"/>
        </w:rPr>
      </w:pPr>
      <w:proofErr w:type="gramStart"/>
      <w:ins w:id="28" w:author="Unknown">
        <w:r w:rsidRPr="00070C0E">
          <w:rPr>
            <w:rFonts w:ascii="Roboto" w:eastAsia="Times New Roman" w:hAnsi="Roboto" w:cs="Times New Roman"/>
            <w:b/>
            <w:bCs/>
            <w:color w:val="2DA506"/>
            <w:sz w:val="24"/>
            <w:szCs w:val="24"/>
          </w:rPr>
          <w:t>Answer :</w:t>
        </w:r>
        <w:proofErr w:type="gramEnd"/>
      </w:ins>
    </w:p>
    <w:p w:rsidR="00070C0E" w:rsidRPr="00070C0E" w:rsidRDefault="00070C0E" w:rsidP="00070C0E">
      <w:pPr>
        <w:numPr>
          <w:ilvl w:val="1"/>
          <w:numId w:val="2"/>
        </w:numPr>
        <w:shd w:val="clear" w:color="auto" w:fill="FFFFFF"/>
        <w:spacing w:after="0" w:line="240" w:lineRule="auto"/>
        <w:ind w:left="1140" w:right="150"/>
        <w:rPr>
          <w:ins w:id="29" w:author="Unknown"/>
          <w:rFonts w:ascii="Roboto" w:eastAsia="Times New Roman" w:hAnsi="Roboto" w:cs="Times New Roman"/>
          <w:color w:val="000000"/>
          <w:sz w:val="24"/>
          <w:szCs w:val="24"/>
        </w:rPr>
      </w:pPr>
      <w:ins w:id="30" w:author="Unknown">
        <w:r w:rsidRPr="00070C0E">
          <w:rPr>
            <w:rFonts w:ascii="Times New Roman" w:eastAsia="Times New Roman" w:hAnsi="Times New Roman" w:cs="Times New Roman"/>
            <w:color w:val="000000"/>
            <w:sz w:val="24"/>
            <w:szCs w:val="24"/>
          </w:rPr>
          <w:t xml:space="preserve">Load Balanced </w:t>
        </w:r>
        <w:proofErr w:type="spellStart"/>
        <w:r w:rsidRPr="00070C0E">
          <w:rPr>
            <w:rFonts w:ascii="Times New Roman" w:eastAsia="Times New Roman" w:hAnsi="Times New Roman" w:cs="Times New Roman"/>
            <w:color w:val="000000"/>
            <w:sz w:val="24"/>
            <w:szCs w:val="24"/>
          </w:rPr>
          <w:t>RestTemplate</w:t>
        </w:r>
        <w:proofErr w:type="spellEnd"/>
        <w:r w:rsidRPr="00070C0E">
          <w:rPr>
            <w:rFonts w:ascii="Times New Roman" w:eastAsia="Times New Roman" w:hAnsi="Times New Roman" w:cs="Times New Roman"/>
            <w:color w:val="000000"/>
            <w:sz w:val="24"/>
            <w:szCs w:val="24"/>
          </w:rPr>
          <w:t>.</w:t>
        </w:r>
      </w:ins>
    </w:p>
    <w:p w:rsidR="00070C0E" w:rsidRPr="00070C0E" w:rsidRDefault="00070C0E" w:rsidP="00070C0E">
      <w:pPr>
        <w:numPr>
          <w:ilvl w:val="1"/>
          <w:numId w:val="2"/>
        </w:numPr>
        <w:shd w:val="clear" w:color="auto" w:fill="FFFFFF"/>
        <w:spacing w:after="0" w:line="240" w:lineRule="auto"/>
        <w:ind w:left="1140" w:right="150"/>
        <w:rPr>
          <w:ins w:id="31" w:author="Unknown"/>
          <w:rFonts w:ascii="Roboto" w:eastAsia="Times New Roman" w:hAnsi="Roboto" w:cs="Times New Roman"/>
          <w:color w:val="000000"/>
          <w:sz w:val="24"/>
          <w:szCs w:val="24"/>
        </w:rPr>
      </w:pPr>
      <w:ins w:id="32" w:author="Unknown">
        <w:r w:rsidRPr="00070C0E">
          <w:rPr>
            <w:rFonts w:ascii="Times New Roman" w:eastAsia="Times New Roman" w:hAnsi="Times New Roman" w:cs="Times New Roman"/>
            <w:color w:val="000000"/>
            <w:sz w:val="24"/>
            <w:szCs w:val="24"/>
          </w:rPr>
          <w:t xml:space="preserve">If there are multiple </w:t>
        </w:r>
        <w:proofErr w:type="spellStart"/>
        <w:r w:rsidRPr="00070C0E">
          <w:rPr>
            <w:rFonts w:ascii="Times New Roman" w:eastAsia="Times New Roman" w:hAnsi="Times New Roman" w:cs="Times New Roman"/>
            <w:color w:val="000000"/>
            <w:sz w:val="24"/>
            <w:szCs w:val="24"/>
          </w:rPr>
          <w:t>RestTemplate</w:t>
        </w:r>
        <w:proofErr w:type="spellEnd"/>
        <w:r w:rsidRPr="00070C0E">
          <w:rPr>
            <w:rFonts w:ascii="Times New Roman" w:eastAsia="Times New Roman" w:hAnsi="Times New Roman" w:cs="Times New Roman"/>
            <w:color w:val="000000"/>
            <w:sz w:val="24"/>
            <w:szCs w:val="24"/>
          </w:rPr>
          <w:t xml:space="preserve"> you get the right one.</w:t>
        </w:r>
      </w:ins>
    </w:p>
    <w:p w:rsidR="00070C0E" w:rsidRPr="00070C0E" w:rsidRDefault="00070C0E" w:rsidP="00070C0E">
      <w:pPr>
        <w:numPr>
          <w:ilvl w:val="1"/>
          <w:numId w:val="2"/>
        </w:numPr>
        <w:shd w:val="clear" w:color="auto" w:fill="FFFFFF"/>
        <w:spacing w:after="0" w:line="240" w:lineRule="auto"/>
        <w:ind w:left="1140" w:right="150"/>
        <w:rPr>
          <w:ins w:id="33" w:author="Unknown"/>
          <w:rFonts w:ascii="Roboto" w:eastAsia="Times New Roman" w:hAnsi="Roboto" w:cs="Times New Roman"/>
          <w:color w:val="000000"/>
          <w:sz w:val="24"/>
          <w:szCs w:val="24"/>
        </w:rPr>
      </w:pPr>
      <w:ins w:id="34" w:author="Unknown">
        <w:r w:rsidRPr="00070C0E">
          <w:rPr>
            <w:rFonts w:ascii="Times New Roman" w:eastAsia="Times New Roman" w:hAnsi="Times New Roman" w:cs="Times New Roman"/>
            <w:color w:val="000000"/>
            <w:sz w:val="24"/>
            <w:szCs w:val="24"/>
          </w:rPr>
          <w:t xml:space="preserve">It can used to access multiple </w:t>
        </w:r>
        <w:proofErr w:type="spellStart"/>
        <w:r w:rsidRPr="00070C0E">
          <w:rPr>
            <w:rFonts w:ascii="Times New Roman" w:eastAsia="Times New Roman" w:hAnsi="Times New Roman" w:cs="Times New Roman"/>
            <w:color w:val="000000"/>
            <w:sz w:val="24"/>
            <w:szCs w:val="24"/>
          </w:rPr>
          <w:t>microservices</w:t>
        </w:r>
        <w:proofErr w:type="spellEnd"/>
        <w:r w:rsidRPr="00070C0E">
          <w:rPr>
            <w:rFonts w:ascii="Times New Roman" w:eastAsia="Times New Roman" w:hAnsi="Times New Roman" w:cs="Times New Roman"/>
            <w:color w:val="000000"/>
            <w:sz w:val="24"/>
            <w:szCs w:val="24"/>
          </w:rPr>
          <w:t>.</w:t>
        </w:r>
      </w:ins>
    </w:p>
    <w:p w:rsidR="00070C0E" w:rsidRPr="00070C0E" w:rsidRDefault="00070C0E" w:rsidP="00070C0E">
      <w:pPr>
        <w:numPr>
          <w:ilvl w:val="0"/>
          <w:numId w:val="2"/>
        </w:numPr>
        <w:shd w:val="clear" w:color="auto" w:fill="FFFFFF"/>
        <w:spacing w:after="0" w:line="240" w:lineRule="auto"/>
        <w:ind w:left="150" w:right="150"/>
        <w:rPr>
          <w:ins w:id="35" w:author="Unknown"/>
          <w:rFonts w:ascii="Roboto" w:eastAsia="Times New Roman" w:hAnsi="Roboto" w:cs="Times New Roman"/>
          <w:color w:val="000000"/>
          <w:sz w:val="24"/>
          <w:szCs w:val="24"/>
        </w:rPr>
      </w:pPr>
      <w:ins w:id="36" w:author="Unknown">
        <w:r w:rsidRPr="00070C0E">
          <w:rPr>
            <w:rFonts w:ascii="Roboto" w:eastAsia="Times New Roman" w:hAnsi="Roboto" w:cs="Times New Roman"/>
            <w:b/>
            <w:bCs/>
            <w:color w:val="000000"/>
            <w:sz w:val="24"/>
            <w:szCs w:val="24"/>
          </w:rPr>
          <w:t xml:space="preserve">Question 11. How </w:t>
        </w:r>
        <w:proofErr w:type="gramStart"/>
        <w:r w:rsidRPr="00070C0E">
          <w:rPr>
            <w:rFonts w:ascii="Roboto" w:eastAsia="Times New Roman" w:hAnsi="Roboto" w:cs="Times New Roman"/>
            <w:b/>
            <w:bCs/>
            <w:color w:val="000000"/>
            <w:sz w:val="24"/>
            <w:szCs w:val="24"/>
          </w:rPr>
          <w:t>To</w:t>
        </w:r>
        <w:proofErr w:type="gramEnd"/>
        <w:r w:rsidRPr="00070C0E">
          <w:rPr>
            <w:rFonts w:ascii="Roboto" w:eastAsia="Times New Roman" w:hAnsi="Roboto" w:cs="Times New Roman"/>
            <w:b/>
            <w:bCs/>
            <w:color w:val="000000"/>
            <w:sz w:val="24"/>
            <w:szCs w:val="24"/>
          </w:rPr>
          <w:t xml:space="preserve"> Achieve Server Side Load Balancing Using Spring Cloud?</w:t>
        </w:r>
      </w:ins>
    </w:p>
    <w:p w:rsidR="00070C0E" w:rsidRPr="00070C0E" w:rsidRDefault="00070C0E" w:rsidP="00070C0E">
      <w:pPr>
        <w:shd w:val="clear" w:color="auto" w:fill="FFFFFF"/>
        <w:spacing w:after="0" w:line="240" w:lineRule="auto"/>
        <w:ind w:left="150" w:right="150"/>
        <w:rPr>
          <w:ins w:id="37" w:author="Unknown"/>
          <w:rFonts w:ascii="Roboto" w:eastAsia="Times New Roman" w:hAnsi="Roboto" w:cs="Times New Roman"/>
          <w:color w:val="000000"/>
          <w:sz w:val="24"/>
          <w:szCs w:val="24"/>
        </w:rPr>
      </w:pPr>
      <w:proofErr w:type="gramStart"/>
      <w:ins w:id="38" w:author="Unknown">
        <w:r w:rsidRPr="00070C0E">
          <w:rPr>
            <w:rFonts w:ascii="Roboto" w:eastAsia="Times New Roman" w:hAnsi="Roboto" w:cs="Times New Roman"/>
            <w:b/>
            <w:bCs/>
            <w:color w:val="2DA506"/>
            <w:sz w:val="24"/>
            <w:szCs w:val="24"/>
          </w:rPr>
          <w:t>Answer :</w:t>
        </w:r>
        <w:proofErr w:type="gramEnd"/>
      </w:ins>
    </w:p>
    <w:p w:rsidR="00070C0E" w:rsidRPr="00070C0E" w:rsidRDefault="00070C0E" w:rsidP="00070C0E">
      <w:pPr>
        <w:shd w:val="clear" w:color="auto" w:fill="FFFFFF"/>
        <w:spacing w:after="0" w:line="240" w:lineRule="auto"/>
        <w:ind w:left="150" w:right="150"/>
        <w:rPr>
          <w:ins w:id="39" w:author="Unknown"/>
          <w:rFonts w:ascii="Roboto" w:eastAsia="Times New Roman" w:hAnsi="Roboto" w:cs="Times New Roman"/>
          <w:color w:val="000000"/>
          <w:sz w:val="24"/>
          <w:szCs w:val="24"/>
        </w:rPr>
      </w:pPr>
      <w:ins w:id="40" w:author="Unknown">
        <w:r w:rsidRPr="00070C0E">
          <w:rPr>
            <w:rFonts w:ascii="Times New Roman" w:eastAsia="Times New Roman" w:hAnsi="Times New Roman" w:cs="Times New Roman"/>
            <w:color w:val="333333"/>
            <w:sz w:val="24"/>
            <w:szCs w:val="24"/>
          </w:rPr>
          <w:t xml:space="preserve">Server side load balancing can be achieved using Netflix </w:t>
        </w:r>
        <w:proofErr w:type="spellStart"/>
        <w:r w:rsidRPr="00070C0E">
          <w:rPr>
            <w:rFonts w:ascii="Times New Roman" w:eastAsia="Times New Roman" w:hAnsi="Times New Roman" w:cs="Times New Roman"/>
            <w:color w:val="333333"/>
            <w:sz w:val="24"/>
            <w:szCs w:val="24"/>
          </w:rPr>
          <w:t>Zuul</w:t>
        </w:r>
        <w:proofErr w:type="spellEnd"/>
        <w:r w:rsidRPr="00070C0E">
          <w:rPr>
            <w:rFonts w:ascii="Times New Roman" w:eastAsia="Times New Roman" w:hAnsi="Times New Roman" w:cs="Times New Roman"/>
            <w:color w:val="333333"/>
            <w:sz w:val="24"/>
            <w:szCs w:val="24"/>
          </w:rPr>
          <w:t>. </w:t>
        </w:r>
        <w:proofErr w:type="spellStart"/>
        <w:r w:rsidRPr="00070C0E">
          <w:rPr>
            <w:rFonts w:ascii="Roboto" w:eastAsia="Times New Roman" w:hAnsi="Roboto" w:cs="Times New Roman"/>
            <w:color w:val="333333"/>
            <w:sz w:val="24"/>
            <w:szCs w:val="24"/>
          </w:rPr>
          <w:t>Zuul</w:t>
        </w:r>
        <w:proofErr w:type="spellEnd"/>
        <w:r w:rsidRPr="00070C0E">
          <w:rPr>
            <w:rFonts w:ascii="Roboto" w:eastAsia="Times New Roman" w:hAnsi="Roboto" w:cs="Times New Roman"/>
            <w:color w:val="333333"/>
            <w:sz w:val="24"/>
            <w:szCs w:val="24"/>
          </w:rPr>
          <w:t xml:space="preserve"> is a JVM based router and server side load balancing by Netflix. It provides a single entry to our system, which allows a browser, mobile app, or other user interface to consume services from multiple hosts without managing cross-origin resource sharing (CORS) and authentication for each one. We can integrate </w:t>
        </w:r>
        <w:proofErr w:type="spellStart"/>
        <w:r w:rsidRPr="00070C0E">
          <w:rPr>
            <w:rFonts w:ascii="Roboto" w:eastAsia="Times New Roman" w:hAnsi="Roboto" w:cs="Times New Roman"/>
            <w:color w:val="333333"/>
            <w:sz w:val="24"/>
            <w:szCs w:val="24"/>
          </w:rPr>
          <w:t>Zuul</w:t>
        </w:r>
        <w:proofErr w:type="spellEnd"/>
        <w:r w:rsidRPr="00070C0E">
          <w:rPr>
            <w:rFonts w:ascii="Roboto" w:eastAsia="Times New Roman" w:hAnsi="Roboto" w:cs="Times New Roman"/>
            <w:color w:val="333333"/>
            <w:sz w:val="24"/>
            <w:szCs w:val="24"/>
          </w:rPr>
          <w:t xml:space="preserve"> with other Netflix projects like </w:t>
        </w:r>
        <w:proofErr w:type="spellStart"/>
        <w:r w:rsidRPr="00070C0E">
          <w:rPr>
            <w:rFonts w:ascii="Roboto" w:eastAsia="Times New Roman" w:hAnsi="Roboto" w:cs="Times New Roman"/>
            <w:color w:val="333333"/>
            <w:sz w:val="24"/>
            <w:szCs w:val="24"/>
          </w:rPr>
          <w:t>Hystrix</w:t>
        </w:r>
        <w:proofErr w:type="spellEnd"/>
        <w:r w:rsidRPr="00070C0E">
          <w:rPr>
            <w:rFonts w:ascii="Roboto" w:eastAsia="Times New Roman" w:hAnsi="Roboto" w:cs="Times New Roman"/>
            <w:color w:val="333333"/>
            <w:sz w:val="24"/>
            <w:szCs w:val="24"/>
          </w:rPr>
          <w:t xml:space="preserve"> for fault tolerance and Eureka for service discovery, or use it to manage routing rules, filters, and load balancing across your system.</w:t>
        </w:r>
      </w:ins>
    </w:p>
    <w:p w:rsidR="00070C0E" w:rsidRPr="00070C0E" w:rsidRDefault="00070C0E" w:rsidP="00070C0E">
      <w:pPr>
        <w:numPr>
          <w:ilvl w:val="0"/>
          <w:numId w:val="2"/>
        </w:numPr>
        <w:shd w:val="clear" w:color="auto" w:fill="FFFFFF"/>
        <w:spacing w:after="0" w:line="240" w:lineRule="auto"/>
        <w:ind w:left="150" w:right="150"/>
        <w:rPr>
          <w:ins w:id="41" w:author="Unknown"/>
          <w:rFonts w:ascii="Roboto" w:eastAsia="Times New Roman" w:hAnsi="Roboto" w:cs="Times New Roman"/>
          <w:color w:val="000000"/>
          <w:sz w:val="24"/>
          <w:szCs w:val="24"/>
        </w:rPr>
      </w:pPr>
      <w:ins w:id="42" w:author="Unknown">
        <w:r w:rsidRPr="00070C0E">
          <w:rPr>
            <w:rFonts w:ascii="Roboto" w:eastAsia="Times New Roman" w:hAnsi="Roboto" w:cs="Times New Roman"/>
            <w:b/>
            <w:bCs/>
            <w:color w:val="000000"/>
            <w:sz w:val="24"/>
            <w:szCs w:val="24"/>
          </w:rPr>
          <w:t>Question 12. What Is Eureka?</w:t>
        </w:r>
      </w:ins>
    </w:p>
    <w:p w:rsidR="00070C0E" w:rsidRPr="00070C0E" w:rsidRDefault="00070C0E" w:rsidP="00070C0E">
      <w:pPr>
        <w:shd w:val="clear" w:color="auto" w:fill="FFFFFF"/>
        <w:spacing w:after="0" w:line="240" w:lineRule="auto"/>
        <w:ind w:left="150" w:right="150"/>
        <w:rPr>
          <w:ins w:id="43" w:author="Unknown"/>
          <w:rFonts w:ascii="Roboto" w:eastAsia="Times New Roman" w:hAnsi="Roboto" w:cs="Times New Roman"/>
          <w:color w:val="000000"/>
          <w:sz w:val="24"/>
          <w:szCs w:val="24"/>
        </w:rPr>
      </w:pPr>
      <w:proofErr w:type="gramStart"/>
      <w:ins w:id="44" w:author="Unknown">
        <w:r w:rsidRPr="00070C0E">
          <w:rPr>
            <w:rFonts w:ascii="Roboto" w:eastAsia="Times New Roman" w:hAnsi="Roboto" w:cs="Times New Roman"/>
            <w:b/>
            <w:bCs/>
            <w:color w:val="2DA506"/>
            <w:sz w:val="24"/>
            <w:szCs w:val="24"/>
          </w:rPr>
          <w:t>Answer :</w:t>
        </w:r>
        <w:proofErr w:type="gramEnd"/>
      </w:ins>
    </w:p>
    <w:p w:rsidR="00070C0E" w:rsidRPr="00070C0E" w:rsidRDefault="00070C0E" w:rsidP="00070C0E">
      <w:pPr>
        <w:shd w:val="clear" w:color="auto" w:fill="FFFFFF"/>
        <w:spacing w:after="0" w:line="240" w:lineRule="auto"/>
        <w:ind w:left="150" w:right="150"/>
        <w:rPr>
          <w:ins w:id="45" w:author="Unknown"/>
          <w:rFonts w:ascii="Roboto" w:eastAsia="Times New Roman" w:hAnsi="Roboto" w:cs="Times New Roman"/>
          <w:color w:val="000000"/>
          <w:sz w:val="24"/>
          <w:szCs w:val="24"/>
        </w:rPr>
      </w:pPr>
      <w:ins w:id="46" w:author="Unknown">
        <w:r w:rsidRPr="00070C0E">
          <w:rPr>
            <w:rFonts w:ascii="Times New Roman" w:eastAsia="Times New Roman" w:hAnsi="Times New Roman" w:cs="Times New Roman"/>
            <w:color w:val="000000"/>
            <w:sz w:val="24"/>
            <w:szCs w:val="24"/>
          </w:rPr>
          <w:t>Eureka is the Netflix Service Discovery Server and Client. Eureka Server is using Spring Cloud.</w:t>
        </w:r>
      </w:ins>
    </w:p>
    <w:p w:rsidR="005B10F4" w:rsidRDefault="005B10F4"/>
    <w:sectPr w:rsidR="005B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B44"/>
    <w:multiLevelType w:val="multilevel"/>
    <w:tmpl w:val="BCD8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1F"/>
    <w:rsid w:val="00070C0E"/>
    <w:rsid w:val="005B10F4"/>
    <w:rsid w:val="0084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C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C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C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74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2</cp:revision>
  <dcterms:created xsi:type="dcterms:W3CDTF">2018-11-17T09:16:00Z</dcterms:created>
  <dcterms:modified xsi:type="dcterms:W3CDTF">2018-11-22T04:38:00Z</dcterms:modified>
</cp:coreProperties>
</file>