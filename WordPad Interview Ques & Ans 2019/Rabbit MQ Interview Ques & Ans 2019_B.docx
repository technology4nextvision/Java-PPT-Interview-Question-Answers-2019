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56" w:rsidRPr="00FF6F56" w:rsidRDefault="00FF6F56" w:rsidP="00FF6F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6"/>
          <w:szCs w:val="26"/>
        </w:rPr>
      </w:pPr>
      <w:r w:rsidRPr="00FF6F56">
        <w:rPr>
          <w:rFonts w:ascii="Calibri" w:eastAsia="Times New Roman" w:hAnsi="Calibri" w:cs="Calibri"/>
          <w:b/>
          <w:bCs/>
          <w:color w:val="333333"/>
          <w:sz w:val="26"/>
          <w:szCs w:val="26"/>
        </w:rPr>
        <w:t xml:space="preserve">What is </w:t>
      </w:r>
      <w:proofErr w:type="spellStart"/>
      <w:proofErr w:type="gramStart"/>
      <w:r w:rsidRPr="00FF6F56">
        <w:rPr>
          <w:rFonts w:ascii="Calibri" w:eastAsia="Times New Roman" w:hAnsi="Calibri" w:cs="Calibri"/>
          <w:b/>
          <w:bCs/>
          <w:color w:val="333333"/>
          <w:sz w:val="26"/>
          <w:szCs w:val="26"/>
        </w:rPr>
        <w:t>RabbitMQ</w:t>
      </w:r>
      <w:proofErr w:type="spellEnd"/>
      <w:r w:rsidRPr="00FF6F56">
        <w:rPr>
          <w:rFonts w:ascii="Calibri" w:eastAsia="Times New Roman" w:hAnsi="Calibri" w:cs="Calibri"/>
          <w:b/>
          <w:bCs/>
          <w:color w:val="333333"/>
          <w:sz w:val="26"/>
          <w:szCs w:val="26"/>
        </w:rPr>
        <w:t xml:space="preserve"> ?</w:t>
      </w:r>
      <w:proofErr w:type="gramEnd"/>
      <w:r w:rsidRPr="00FF6F56">
        <w:rPr>
          <w:rFonts w:ascii="Calibri" w:eastAsia="Times New Roman" w:hAnsi="Calibri" w:cs="Calibri"/>
          <w:b/>
          <w:bCs/>
          <w:color w:val="333333"/>
          <w:sz w:val="26"/>
          <w:szCs w:val="26"/>
        </w:rPr>
        <w:br/>
        <w:t>A</w:t>
      </w:r>
      <w:proofErr w:type="gramStart"/>
      <w:r w:rsidRPr="00FF6F56">
        <w:rPr>
          <w:rFonts w:ascii="Calibri" w:eastAsia="Times New Roman" w:hAnsi="Calibri" w:cs="Calibri"/>
          <w:b/>
          <w:bCs/>
          <w:color w:val="333333"/>
          <w:sz w:val="26"/>
          <w:szCs w:val="26"/>
        </w:rPr>
        <w:t>:</w:t>
      </w:r>
      <w:r w:rsidRPr="00FF6F56">
        <w:rPr>
          <w:rFonts w:ascii="Calibri" w:eastAsia="Times New Roman" w:hAnsi="Calibri" w:cs="Calibri"/>
          <w:color w:val="333333"/>
          <w:sz w:val="26"/>
          <w:szCs w:val="26"/>
        </w:rPr>
        <w:t>RabbitMQ</w:t>
      </w:r>
      <w:proofErr w:type="gramEnd"/>
      <w:r w:rsidRPr="00FF6F56">
        <w:rPr>
          <w:rFonts w:ascii="Calibri" w:eastAsia="Times New Roman" w:hAnsi="Calibri" w:cs="Calibri"/>
          <w:color w:val="333333"/>
          <w:sz w:val="26"/>
          <w:szCs w:val="26"/>
        </w:rPr>
        <w:t xml:space="preserve"> is an open source message broker software (sometimes called message-oriented middleware) that implements the Advanced Message Queuing Protocol (AMQP). The </w:t>
      </w:r>
      <w:proofErr w:type="spellStart"/>
      <w:r w:rsidRPr="00FF6F56">
        <w:rPr>
          <w:rFonts w:ascii="Calibri" w:eastAsia="Times New Roman" w:hAnsi="Calibri" w:cs="Calibri"/>
          <w:color w:val="333333"/>
          <w:sz w:val="26"/>
          <w:szCs w:val="26"/>
        </w:rPr>
        <w:t>RabbitMQ</w:t>
      </w:r>
      <w:proofErr w:type="spellEnd"/>
      <w:r w:rsidRPr="00FF6F56">
        <w:rPr>
          <w:rFonts w:ascii="Calibri" w:eastAsia="Times New Roman" w:hAnsi="Calibri" w:cs="Calibri"/>
          <w:color w:val="333333"/>
          <w:sz w:val="26"/>
          <w:szCs w:val="26"/>
        </w:rPr>
        <w:t xml:space="preserve"> server is written in the </w:t>
      </w:r>
      <w:proofErr w:type="spellStart"/>
      <w:r w:rsidRPr="00FF6F56">
        <w:rPr>
          <w:rFonts w:ascii="Calibri" w:eastAsia="Times New Roman" w:hAnsi="Calibri" w:cs="Calibri"/>
          <w:color w:val="333333"/>
          <w:sz w:val="26"/>
          <w:szCs w:val="26"/>
        </w:rPr>
        <w:t>Erlang</w:t>
      </w:r>
      <w:proofErr w:type="spellEnd"/>
      <w:r w:rsidRPr="00FF6F56">
        <w:rPr>
          <w:rFonts w:ascii="Calibri" w:eastAsia="Times New Roman" w:hAnsi="Calibri" w:cs="Calibri"/>
          <w:color w:val="333333"/>
          <w:sz w:val="26"/>
          <w:szCs w:val="26"/>
        </w:rPr>
        <w:t xml:space="preserve"> programming language and is built on the Open Telecom Platform framework for clustering and failover.</w:t>
      </w:r>
      <w:r w:rsidRPr="00FF6F56">
        <w:rPr>
          <w:rFonts w:ascii="Calibri" w:eastAsia="Times New Roman" w:hAnsi="Calibri" w:cs="Calibri"/>
          <w:color w:val="333333"/>
          <w:sz w:val="26"/>
          <w:szCs w:val="26"/>
        </w:rPr>
        <w:br/>
      </w:r>
      <w:r w:rsidRPr="00FF6F56">
        <w:rPr>
          <w:rFonts w:ascii="Calibri" w:eastAsia="Times New Roman" w:hAnsi="Calibri" w:cs="Calibri"/>
          <w:color w:val="333333"/>
          <w:sz w:val="26"/>
          <w:szCs w:val="26"/>
        </w:rPr>
        <w:br/>
      </w:r>
      <w:r w:rsidRPr="00FF6F56">
        <w:rPr>
          <w:rFonts w:ascii="Calibri" w:eastAsia="Times New Roman" w:hAnsi="Calibri" w:cs="Calibri"/>
          <w:b/>
          <w:bCs/>
          <w:color w:val="333333"/>
          <w:sz w:val="26"/>
          <w:szCs w:val="26"/>
        </w:rPr>
        <w:t xml:space="preserve">Q: What is an exchange in </w:t>
      </w:r>
      <w:proofErr w:type="spellStart"/>
      <w:r w:rsidRPr="00FF6F56">
        <w:rPr>
          <w:rFonts w:ascii="Calibri" w:eastAsia="Times New Roman" w:hAnsi="Calibri" w:cs="Calibri"/>
          <w:b/>
          <w:bCs/>
          <w:color w:val="333333"/>
          <w:sz w:val="26"/>
          <w:szCs w:val="26"/>
        </w:rPr>
        <w:t>RabbitMQ</w:t>
      </w:r>
      <w:proofErr w:type="spellEnd"/>
      <w:r w:rsidRPr="00FF6F56">
        <w:rPr>
          <w:rFonts w:ascii="Calibri" w:eastAsia="Times New Roman" w:hAnsi="Calibri" w:cs="Calibri"/>
          <w:b/>
          <w:bCs/>
          <w:color w:val="333333"/>
          <w:sz w:val="26"/>
          <w:szCs w:val="26"/>
        </w:rPr>
        <w:t>?</w:t>
      </w:r>
      <w:r w:rsidRPr="00FF6F56">
        <w:rPr>
          <w:rFonts w:ascii="Calibri" w:eastAsia="Times New Roman" w:hAnsi="Calibri" w:cs="Calibri"/>
          <w:b/>
          <w:bCs/>
          <w:color w:val="333333"/>
          <w:sz w:val="26"/>
          <w:szCs w:val="26"/>
        </w:rPr>
        <w:br/>
        <w:t>A:</w:t>
      </w:r>
      <w:r w:rsidRPr="00FF6F56">
        <w:rPr>
          <w:rFonts w:ascii="Calibri" w:eastAsia="Times New Roman" w:hAnsi="Calibri" w:cs="Calibri"/>
          <w:color w:val="333333"/>
          <w:sz w:val="26"/>
          <w:szCs w:val="26"/>
        </w:rPr>
        <w:t> An exchange accepts messages from the producer application and routes them to message queues with help of header attributes, bindings, and routing keys. A binding is a "link" that you set up to bind a queue to an exchange.</w:t>
      </w:r>
    </w:p>
    <w:p w:rsidR="00FF6F56" w:rsidRPr="00FF6F56" w:rsidRDefault="00FF6F56" w:rsidP="00FF6F56">
      <w:pPr>
        <w:shd w:val="clear" w:color="auto" w:fill="FFFFFF"/>
        <w:spacing w:after="0" w:line="240" w:lineRule="auto"/>
        <w:rPr>
          <w:ins w:id="0" w:author="Unknown"/>
          <w:rFonts w:ascii="Calibri" w:eastAsia="Times New Roman" w:hAnsi="Calibri" w:cs="Calibri"/>
          <w:color w:val="333333"/>
          <w:sz w:val="26"/>
          <w:szCs w:val="26"/>
        </w:rPr>
      </w:pPr>
      <w:ins w:id="1" w:author="Unknown"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 xml:space="preserve">Q: What is routing key in </w:t>
        </w:r>
        <w:proofErr w:type="spellStart"/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>RabbitMQ</w:t>
        </w:r>
        <w:proofErr w:type="spellEnd"/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>?</w:t>
        </w:r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br/>
          <w:t>A:</w:t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> The routing key is a message attribute. The routing algorithm behind a direct exchange is simple - a message goes to the queues whose binding key exactly matches the routing key of the message. </w:t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br/>
        </w:r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 xml:space="preserve">Q: What is </w:t>
        </w:r>
        <w:proofErr w:type="spellStart"/>
        <w:proofErr w:type="gramStart"/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>Erlang</w:t>
        </w:r>
        <w:proofErr w:type="spellEnd"/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 xml:space="preserve"> ?</w:t>
        </w:r>
        <w:proofErr w:type="gramEnd"/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 xml:space="preserve"> Why is it required for </w:t>
        </w:r>
        <w:proofErr w:type="spellStart"/>
        <w:proofErr w:type="gramStart"/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>RabbitMQ</w:t>
        </w:r>
        <w:proofErr w:type="spellEnd"/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 xml:space="preserve"> ?</w:t>
        </w:r>
        <w:proofErr w:type="gramEnd"/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br/>
          <w:t>A:</w:t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> </w:t>
        </w:r>
        <w:proofErr w:type="spellStart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>Erlang</w:t>
        </w:r>
        <w:proofErr w:type="spellEnd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 xml:space="preserve"> is a general-purpose, concurrent, functional programming language, as well as a garbage-collected runtime system. The </w:t>
        </w:r>
        <w:proofErr w:type="spellStart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>RabbitMQ</w:t>
        </w:r>
        <w:proofErr w:type="spellEnd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 xml:space="preserve"> server is written in the </w:t>
        </w:r>
        <w:proofErr w:type="spellStart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>Erlang</w:t>
        </w:r>
        <w:proofErr w:type="spellEnd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 xml:space="preserve"> programming language and is built on the Open Telecom Platform framework for clustering and failover. Since </w:t>
        </w:r>
        <w:proofErr w:type="spellStart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>RabbitMQ</w:t>
        </w:r>
        <w:proofErr w:type="spellEnd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 xml:space="preserve"> is built on top of </w:t>
        </w:r>
        <w:proofErr w:type="spellStart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>Erlang</w:t>
        </w:r>
        <w:proofErr w:type="spellEnd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 xml:space="preserve">, we will first need to install </w:t>
        </w:r>
        <w:proofErr w:type="spellStart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>Erlang</w:t>
        </w:r>
        <w:proofErr w:type="spellEnd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 xml:space="preserve"> </w:t>
        </w:r>
        <w:proofErr w:type="spellStart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>beforing</w:t>
        </w:r>
        <w:proofErr w:type="spellEnd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 xml:space="preserve"> installing </w:t>
        </w:r>
        <w:proofErr w:type="spellStart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>RabbitMQ</w:t>
        </w:r>
        <w:proofErr w:type="spellEnd"/>
      </w:ins>
    </w:p>
    <w:p w:rsidR="00FF6F56" w:rsidRPr="00FF6F56" w:rsidRDefault="00FF6F56" w:rsidP="00FF6F56">
      <w:pPr>
        <w:shd w:val="clear" w:color="auto" w:fill="FFFFFF"/>
        <w:spacing w:after="0" w:line="240" w:lineRule="auto"/>
        <w:rPr>
          <w:ins w:id="2" w:author="Unknown"/>
          <w:rFonts w:ascii="Calibri" w:eastAsia="Times New Roman" w:hAnsi="Calibri" w:cs="Calibri"/>
          <w:color w:val="333333"/>
          <w:sz w:val="26"/>
          <w:szCs w:val="26"/>
        </w:rPr>
      </w:pPr>
      <w:ins w:id="3" w:author="Unknown"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 xml:space="preserve">Q: How to install </w:t>
        </w:r>
        <w:proofErr w:type="spellStart"/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>RabbitMQ</w:t>
        </w:r>
        <w:proofErr w:type="spellEnd"/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>?</w:t>
        </w:r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br/>
          <w:t>A</w:t>
        </w:r>
        <w:proofErr w:type="gramStart"/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>:</w:t>
        </w:r>
        <w:proofErr w:type="gramEnd"/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fldChar w:fldCharType="begin"/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instrText xml:space="preserve"> HYPERLINK "https://www.javainuse.com/misc/rabbitmq-hello-world" </w:instrText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fldChar w:fldCharType="separate"/>
        </w:r>
        <w:r w:rsidRPr="00FF6F56">
          <w:rPr>
            <w:rFonts w:ascii="Calibri" w:eastAsia="Times New Roman" w:hAnsi="Calibri" w:cs="Calibri"/>
            <w:color w:val="428BCA"/>
            <w:sz w:val="26"/>
            <w:szCs w:val="26"/>
          </w:rPr>
          <w:t xml:space="preserve">Install </w:t>
        </w:r>
        <w:proofErr w:type="spellStart"/>
        <w:r w:rsidRPr="00FF6F56">
          <w:rPr>
            <w:rFonts w:ascii="Calibri" w:eastAsia="Times New Roman" w:hAnsi="Calibri" w:cs="Calibri"/>
            <w:color w:val="428BCA"/>
            <w:sz w:val="26"/>
            <w:szCs w:val="26"/>
          </w:rPr>
          <w:t>RabbitMQ</w:t>
        </w:r>
        <w:proofErr w:type="spellEnd"/>
        <w:r w:rsidRPr="00FF6F56">
          <w:rPr>
            <w:rFonts w:ascii="Calibri" w:eastAsia="Times New Roman" w:hAnsi="Calibri" w:cs="Calibri"/>
            <w:color w:val="428BCA"/>
            <w:sz w:val="26"/>
            <w:szCs w:val="26"/>
          </w:rPr>
          <w:t xml:space="preserve"> on Windows</w:t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fldChar w:fldCharType="end"/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> </w:t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br/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br/>
        </w:r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 xml:space="preserve">Q: How to integrate </w:t>
        </w:r>
        <w:proofErr w:type="spellStart"/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>RabbitMQ</w:t>
        </w:r>
        <w:proofErr w:type="spellEnd"/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t xml:space="preserve"> with Spring Boot?</w:t>
        </w:r>
        <w:r w:rsidRPr="00FF6F56">
          <w:rPr>
            <w:rFonts w:ascii="Calibri" w:eastAsia="Times New Roman" w:hAnsi="Calibri" w:cs="Calibri"/>
            <w:b/>
            <w:bCs/>
            <w:color w:val="333333"/>
            <w:sz w:val="26"/>
            <w:szCs w:val="26"/>
          </w:rPr>
          <w:br/>
          <w:t>A:</w:t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t> </w:t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fldChar w:fldCharType="begin"/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instrText xml:space="preserve"> HYPERLINK "https://www.javainuse.com/spring/spring-boot-rabbitmq-hello-world" </w:instrText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fldChar w:fldCharType="separate"/>
        </w:r>
        <w:r w:rsidRPr="00FF6F56">
          <w:rPr>
            <w:rFonts w:ascii="Calibri" w:eastAsia="Times New Roman" w:hAnsi="Calibri" w:cs="Calibri"/>
            <w:color w:val="428BCA"/>
            <w:sz w:val="26"/>
            <w:szCs w:val="26"/>
          </w:rPr>
          <w:t xml:space="preserve">Spring Boot + </w:t>
        </w:r>
        <w:proofErr w:type="spellStart"/>
        <w:r w:rsidRPr="00FF6F56">
          <w:rPr>
            <w:rFonts w:ascii="Calibri" w:eastAsia="Times New Roman" w:hAnsi="Calibri" w:cs="Calibri"/>
            <w:color w:val="428BCA"/>
            <w:sz w:val="26"/>
            <w:szCs w:val="26"/>
          </w:rPr>
          <w:t>RabbitMQ</w:t>
        </w:r>
        <w:proofErr w:type="spellEnd"/>
        <w:r w:rsidRPr="00FF6F56">
          <w:rPr>
            <w:rFonts w:ascii="Calibri" w:eastAsia="Times New Roman" w:hAnsi="Calibri" w:cs="Calibri"/>
            <w:color w:val="428BCA"/>
            <w:sz w:val="26"/>
            <w:szCs w:val="26"/>
          </w:rPr>
          <w:t xml:space="preserve"> Example</w:t>
        </w:r>
        <w:r w:rsidRPr="00FF6F56">
          <w:rPr>
            <w:rFonts w:ascii="Calibri" w:eastAsia="Times New Roman" w:hAnsi="Calibri" w:cs="Calibri"/>
            <w:color w:val="333333"/>
            <w:sz w:val="26"/>
            <w:szCs w:val="26"/>
          </w:rPr>
          <w:fldChar w:fldCharType="end"/>
        </w:r>
      </w:ins>
    </w:p>
    <w:p w:rsidR="00BE36F5" w:rsidRDefault="00FF6F56" w:rsidP="00FF6F56">
      <w:ins w:id="4" w:author="Unknown">
        <w:r w:rsidRPr="00FF6F56">
          <w:rPr>
            <w:rFonts w:ascii="Consolas" w:eastAsia="Times New Roman" w:hAnsi="Consolas" w:cs="Consolas"/>
            <w:color w:val="333333"/>
            <w:sz w:val="24"/>
            <w:szCs w:val="24"/>
          </w:rPr>
          <w:br/>
        </w:r>
      </w:ins>
    </w:p>
    <w:p w:rsidR="00C16AB0" w:rsidRPr="00C16AB0" w:rsidRDefault="00C16AB0" w:rsidP="00C16A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What is </w:t>
      </w:r>
      <w:proofErr w:type="spellStart"/>
      <w:proofErr w:type="gramStart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>RabbitMQ</w:t>
      </w:r>
      <w:proofErr w:type="spellEnd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 ?</w:t>
      </w:r>
      <w:proofErr w:type="gramEnd"/>
    </w:p>
    <w:p w:rsidR="00C16AB0" w:rsidRPr="00C16AB0" w:rsidRDefault="00C16AB0" w:rsidP="00C16A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>RabbitMQ</w:t>
      </w:r>
      <w:proofErr w:type="spellEnd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 xml:space="preserve"> is message broker that accepts message sent by producer and accepts as </w:t>
      </w:r>
      <w:proofErr w:type="gramStart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>receiver .</w:t>
      </w:r>
      <w:proofErr w:type="gramEnd"/>
    </w:p>
    <w:p w:rsidR="00C16AB0" w:rsidRPr="00C16AB0" w:rsidRDefault="00C16AB0" w:rsidP="00C16A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What is Exchange in </w:t>
      </w:r>
      <w:proofErr w:type="spellStart"/>
      <w:proofErr w:type="gramStart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>RabbitMQ</w:t>
      </w:r>
      <w:proofErr w:type="spellEnd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 ?</w:t>
      </w:r>
      <w:proofErr w:type="gramEnd"/>
    </w:p>
    <w:p w:rsidR="00C16AB0" w:rsidRPr="00C16AB0" w:rsidRDefault="00C16AB0" w:rsidP="00C16A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 xml:space="preserve">Exchange is responsible to route the message to different </w:t>
      </w:r>
      <w:proofErr w:type="spellStart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>queue.Producer</w:t>
      </w:r>
      <w:proofErr w:type="spellEnd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 xml:space="preserve"> does not send message to queue </w:t>
      </w:r>
      <w:proofErr w:type="spellStart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>directly.It</w:t>
      </w:r>
      <w:proofErr w:type="spellEnd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 xml:space="preserve"> sends it to exchange which routes it to queues with the help of binding and keys.</w:t>
      </w:r>
    </w:p>
    <w:p w:rsidR="00C16AB0" w:rsidRPr="00C16AB0" w:rsidRDefault="00C16AB0" w:rsidP="00C16A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What are the type of Exchange in </w:t>
      </w:r>
      <w:proofErr w:type="spellStart"/>
      <w:proofErr w:type="gramStart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>RabbitMQ</w:t>
      </w:r>
      <w:proofErr w:type="spellEnd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 ?</w:t>
      </w:r>
      <w:proofErr w:type="gramEnd"/>
    </w:p>
    <w:p w:rsidR="00C16AB0" w:rsidRPr="00C16AB0" w:rsidRDefault="00C16AB0" w:rsidP="00AF6EA2">
      <w:p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>RabbitMQ</w:t>
      </w:r>
      <w:proofErr w:type="spellEnd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 xml:space="preserve"> have four types of Exchanges.</w:t>
      </w:r>
    </w:p>
    <w:p w:rsidR="00C16AB0" w:rsidRPr="00C16AB0" w:rsidRDefault="00C16AB0" w:rsidP="00AF6EA2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>Direct</w:t>
      </w:r>
    </w:p>
    <w:p w:rsidR="00C16AB0" w:rsidRPr="00C16AB0" w:rsidRDefault="00C16AB0" w:rsidP="00AF6E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>Topic</w:t>
      </w:r>
    </w:p>
    <w:p w:rsidR="00C16AB0" w:rsidRPr="00C16AB0" w:rsidRDefault="00C16AB0" w:rsidP="00AF6E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Fanout</w:t>
      </w:r>
      <w:proofErr w:type="spellEnd"/>
    </w:p>
    <w:p w:rsidR="00C16AB0" w:rsidRPr="00C16AB0" w:rsidRDefault="00C16AB0" w:rsidP="00AF6E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>Headers</w:t>
      </w:r>
    </w:p>
    <w:p w:rsidR="00C16AB0" w:rsidRPr="00C16AB0" w:rsidRDefault="00C16AB0" w:rsidP="00C16A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What is </w:t>
      </w:r>
      <w:proofErr w:type="spellStart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>fanout</w:t>
      </w:r>
      <w:proofErr w:type="spellEnd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 Exchange in </w:t>
      </w:r>
      <w:proofErr w:type="spellStart"/>
      <w:proofErr w:type="gramStart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>RabbitMQ</w:t>
      </w:r>
      <w:proofErr w:type="spellEnd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 ?</w:t>
      </w:r>
      <w:proofErr w:type="gramEnd"/>
    </w:p>
    <w:p w:rsidR="00C16AB0" w:rsidRPr="00C16AB0" w:rsidRDefault="00C16AB0" w:rsidP="00C16A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>Fanout</w:t>
      </w:r>
      <w:proofErr w:type="spellEnd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 xml:space="preserve"> exchange routes the messages to all of the queues that are bound to it.</w:t>
      </w:r>
    </w:p>
    <w:p w:rsidR="00C16AB0" w:rsidRPr="00C16AB0" w:rsidRDefault="00C16AB0" w:rsidP="00C16A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What is headers Exchange in </w:t>
      </w:r>
      <w:proofErr w:type="spellStart"/>
      <w:proofErr w:type="gramStart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>RabbitMQ</w:t>
      </w:r>
      <w:proofErr w:type="spellEnd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 ?</w:t>
      </w:r>
      <w:proofErr w:type="gramEnd"/>
    </w:p>
    <w:p w:rsidR="00C16AB0" w:rsidRPr="00C16AB0" w:rsidRDefault="00C16AB0" w:rsidP="00C16A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>Headers exchange uses message header to route message.</w:t>
      </w:r>
    </w:p>
    <w:p w:rsidR="00C16AB0" w:rsidRPr="00C16AB0" w:rsidRDefault="00C16AB0" w:rsidP="00C16A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What is direct Exchange in </w:t>
      </w:r>
      <w:proofErr w:type="spellStart"/>
      <w:proofErr w:type="gramStart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>RabbitMQ</w:t>
      </w:r>
      <w:proofErr w:type="spellEnd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 ?</w:t>
      </w:r>
      <w:proofErr w:type="gramEnd"/>
    </w:p>
    <w:p w:rsidR="00C16AB0" w:rsidRPr="00C16AB0" w:rsidRDefault="00C16AB0" w:rsidP="00C16A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>It delivers message to queue whose binding key exactly matches to message routing key.</w:t>
      </w:r>
    </w:p>
    <w:p w:rsidR="00C16AB0" w:rsidRPr="00C16AB0" w:rsidRDefault="00C16AB0" w:rsidP="00C16A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What is binding in </w:t>
      </w:r>
      <w:proofErr w:type="spellStart"/>
      <w:proofErr w:type="gramStart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>RabbitMQ</w:t>
      </w:r>
      <w:proofErr w:type="spellEnd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 ?</w:t>
      </w:r>
      <w:bookmarkStart w:id="5" w:name="_GoBack"/>
      <w:bookmarkEnd w:id="5"/>
      <w:proofErr w:type="gramEnd"/>
    </w:p>
    <w:p w:rsidR="00C16AB0" w:rsidRPr="00C16AB0" w:rsidRDefault="00C16AB0" w:rsidP="00C16A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>It is a link between queue and exchange.</w:t>
      </w:r>
    </w:p>
    <w:p w:rsidR="00C16AB0" w:rsidRPr="00C16AB0" w:rsidRDefault="00C16AB0" w:rsidP="00C16A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What is routing key in </w:t>
      </w:r>
      <w:proofErr w:type="spellStart"/>
      <w:proofErr w:type="gramStart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>RabbitMQ</w:t>
      </w:r>
      <w:proofErr w:type="spellEnd"/>
      <w:r w:rsidRPr="00C16AB0">
        <w:rPr>
          <w:rFonts w:ascii="Helvetica" w:eastAsia="Times New Roman" w:hAnsi="Helvetica" w:cs="Helvetica"/>
          <w:color w:val="333333"/>
          <w:sz w:val="36"/>
          <w:szCs w:val="36"/>
        </w:rPr>
        <w:t xml:space="preserve"> ?</w:t>
      </w:r>
      <w:proofErr w:type="gramEnd"/>
    </w:p>
    <w:p w:rsidR="00C16AB0" w:rsidRPr="00C16AB0" w:rsidRDefault="00C16AB0" w:rsidP="00C16A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 xml:space="preserve">Routing key is a key that exchange looks to find the </w:t>
      </w:r>
      <w:proofErr w:type="spellStart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spellEnd"/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t xml:space="preserve"> binding queue.</w:t>
      </w:r>
    </w:p>
    <w:p w:rsidR="00FF6F56" w:rsidRDefault="00C16AB0" w:rsidP="00C16AB0">
      <w:r w:rsidRPr="00C16AB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sectPr w:rsidR="00FF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549D4"/>
    <w:multiLevelType w:val="multilevel"/>
    <w:tmpl w:val="27A8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56"/>
    <w:rsid w:val="00AF6EA2"/>
    <w:rsid w:val="00C16AB0"/>
    <w:rsid w:val="00F129B9"/>
    <w:rsid w:val="00F77901"/>
    <w:rsid w:val="00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6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6F5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6A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6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6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6F5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6A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6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AmarjitKharga</dc:creator>
  <cp:lastModifiedBy>AmarjitKharga</cp:lastModifiedBy>
  <cp:revision>2</cp:revision>
  <dcterms:created xsi:type="dcterms:W3CDTF">2019-01-19T16:52:00Z</dcterms:created>
  <dcterms:modified xsi:type="dcterms:W3CDTF">2019-01-19T17:13:00Z</dcterms:modified>
</cp:coreProperties>
</file>